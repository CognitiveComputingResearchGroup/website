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C01D9" w14:textId="581A216C" w:rsidR="00AC207E" w:rsidRPr="008D3291" w:rsidRDefault="00442F3D" w:rsidP="00442F3D">
      <w:pPr>
        <w:pStyle w:val="Title"/>
        <w:rPr>
          <w:color w:val="000000" w:themeColor="text1"/>
        </w:rPr>
      </w:pPr>
      <w:r w:rsidRPr="008D3291">
        <w:rPr>
          <w:color w:val="000000" w:themeColor="text1"/>
        </w:rPr>
        <w:t xml:space="preserve">New Developments in the </w:t>
      </w:r>
      <w:r w:rsidR="007B3EF5">
        <w:rPr>
          <w:color w:val="000000" w:themeColor="text1"/>
        </w:rPr>
        <w:t>LIDA Model</w:t>
      </w:r>
    </w:p>
    <w:p w14:paraId="5DBFC602" w14:textId="6376349C" w:rsidR="00442F3D" w:rsidRPr="008D3291" w:rsidRDefault="00442F3D" w:rsidP="006F2149">
      <w:pPr>
        <w:jc w:val="center"/>
        <w:rPr>
          <w:color w:val="000000" w:themeColor="text1"/>
        </w:rPr>
      </w:pPr>
      <w:r w:rsidRPr="008D3291">
        <w:rPr>
          <w:color w:val="000000" w:themeColor="text1"/>
        </w:rPr>
        <w:t>By Stan Franklin</w:t>
      </w:r>
      <w:r w:rsidR="004E4E2C">
        <w:rPr>
          <w:color w:val="000000" w:themeColor="text1"/>
        </w:rPr>
        <w:t xml:space="preserve">, </w:t>
      </w:r>
      <w:r w:rsidR="00147D12">
        <w:rPr>
          <w:color w:val="000000" w:themeColor="text1"/>
        </w:rPr>
        <w:t xml:space="preserve">Steve Strain, </w:t>
      </w:r>
      <w:r w:rsidR="004E4E2C">
        <w:rPr>
          <w:color w:val="000000" w:themeColor="text1"/>
        </w:rPr>
        <w:t xml:space="preserve">Sean </w:t>
      </w:r>
      <w:proofErr w:type="spellStart"/>
      <w:r w:rsidR="004E4E2C">
        <w:rPr>
          <w:color w:val="000000" w:themeColor="text1"/>
        </w:rPr>
        <w:t>Kugele</w:t>
      </w:r>
      <w:proofErr w:type="spellEnd"/>
      <w:r w:rsidR="004638A4">
        <w:rPr>
          <w:color w:val="000000" w:themeColor="text1"/>
        </w:rPr>
        <w:t>,</w:t>
      </w:r>
      <w:r w:rsidR="0057420C">
        <w:rPr>
          <w:color w:val="000000" w:themeColor="text1"/>
        </w:rPr>
        <w:t xml:space="preserve"> </w:t>
      </w:r>
      <w:proofErr w:type="spellStart"/>
      <w:r w:rsidR="0057420C" w:rsidRPr="0057420C">
        <w:rPr>
          <w:color w:val="000000" w:themeColor="text1"/>
        </w:rPr>
        <w:t>Nisrine</w:t>
      </w:r>
      <w:proofErr w:type="spellEnd"/>
      <w:r w:rsidR="0057420C" w:rsidRPr="0057420C">
        <w:rPr>
          <w:color w:val="000000" w:themeColor="text1"/>
        </w:rPr>
        <w:t xml:space="preserve"> </w:t>
      </w:r>
      <w:proofErr w:type="spellStart"/>
      <w:r w:rsidR="0057420C" w:rsidRPr="0057420C">
        <w:rPr>
          <w:color w:val="000000" w:themeColor="text1"/>
        </w:rPr>
        <w:t>Ait</w:t>
      </w:r>
      <w:proofErr w:type="spellEnd"/>
      <w:r w:rsidR="0057420C" w:rsidRPr="0057420C">
        <w:rPr>
          <w:color w:val="000000" w:themeColor="text1"/>
        </w:rPr>
        <w:t xml:space="preserve"> </w:t>
      </w:r>
      <w:proofErr w:type="spellStart"/>
      <w:r w:rsidR="0057420C" w:rsidRPr="0057420C">
        <w:rPr>
          <w:color w:val="000000" w:themeColor="text1"/>
        </w:rPr>
        <w:t>Khayi</w:t>
      </w:r>
      <w:proofErr w:type="spellEnd"/>
      <w:r w:rsidR="004638A4">
        <w:rPr>
          <w:color w:val="000000" w:themeColor="text1"/>
        </w:rPr>
        <w:t xml:space="preserve"> &amp; Kevin Ryan</w:t>
      </w:r>
    </w:p>
    <w:p w14:paraId="211C3550" w14:textId="77777777" w:rsidR="004028AE" w:rsidRDefault="00442F3D" w:rsidP="000C07D3">
      <w:pPr>
        <w:pStyle w:val="Heading2"/>
      </w:pPr>
      <w:r w:rsidRPr="008D3291">
        <w:t>Abstract</w:t>
      </w:r>
    </w:p>
    <w:p w14:paraId="605A6778" w14:textId="02BD35BF" w:rsidR="00B72684" w:rsidRPr="00B72684" w:rsidRDefault="00B72684" w:rsidP="00B72684">
      <w:r>
        <w:t xml:space="preserve">Research on our LIDA Model of how minds work is now well into its second decade. </w:t>
      </w:r>
      <w:r w:rsidR="00F71CBE">
        <w:t>Here we briefly summarize new developments concerning research on the model. One of these is the appearance of a tutorial article that offers a gentle way towards understanding the model. Another describes an outsider’s view of LIDA</w:t>
      </w:r>
      <w:r w:rsidR="00554F94">
        <w:t>’s contributions</w:t>
      </w:r>
      <w:r w:rsidR="00F71CBE">
        <w:t>. The list continues with descriptions of</w:t>
      </w:r>
      <w:r w:rsidR="00554F94">
        <w:t xml:space="preserve"> various stages of</w:t>
      </w:r>
      <w:r w:rsidR="00F71CBE">
        <w:t xml:space="preserve"> research on action execution, spatial memory, motivation, self, </w:t>
      </w:r>
      <w:r w:rsidR="00554F94">
        <w:t xml:space="preserve">multi-cyclic processes, language, brain rhythms, mental imagery, and a computational framework.  </w:t>
      </w:r>
    </w:p>
    <w:p w14:paraId="5235F7D5" w14:textId="77777777" w:rsidR="004028AE" w:rsidRPr="008D3291" w:rsidRDefault="004028AE" w:rsidP="000C07D3">
      <w:pPr>
        <w:pStyle w:val="Heading2"/>
      </w:pPr>
      <w:r w:rsidRPr="008D3291">
        <w:t>Introduction</w:t>
      </w:r>
    </w:p>
    <w:p w14:paraId="7B7181F0" w14:textId="0DA244AF" w:rsidR="0051254C" w:rsidRPr="008D3291" w:rsidRDefault="00C33139" w:rsidP="00D44405">
      <w:r w:rsidRPr="008D3291">
        <w:t>Systems level cognitive models are intended to model minds, which we take here to be control structures</w:t>
      </w:r>
      <w:r w:rsidR="00843ED9" w:rsidRPr="008D3291">
        <w:t xml:space="preserve"> </w:t>
      </w:r>
      <w:r w:rsidR="00843ED9" w:rsidRPr="008D3291">
        <w:fldChar w:fldCharType="begin"/>
      </w:r>
      <w:r w:rsidR="00AC1E22" w:rsidRPr="008D3291">
        <w:instrText xml:space="preserve"> ADDIN EN.CITE &lt;EndNote&gt;&lt;Cite&gt;&lt;Author&gt;Franklin&lt;/Author&gt;&lt;Year&gt;1995&lt;/Year&gt;&lt;RecNum&gt;7156&lt;/RecNum&gt;&lt;Suffix&gt;`, p.412&lt;/Suffix&gt;&lt;DisplayText&gt;(Franklin, 1995, p.412)&lt;/DisplayText&gt;&lt;record&gt;&lt;rec-number&gt;7156&lt;/rec-number&gt;&lt;foreign-keys&gt;&lt;key app="EN" db-id="asptfs92o5ap59ff2xgxsts4tttv5sv9tp9e" timestamp="1436469918"&gt;7156&lt;/key&gt;&lt;/foreign-keys&gt;&lt;ref-type name="Book"&gt;6&lt;/ref-type&gt;&lt;contributors&gt;&lt;authors&gt;&lt;author&gt;Franklin, Stan&lt;/author&gt;&lt;/authors&gt;&lt;/contributors&gt;&lt;titles&gt;&lt;title&gt;Artificial Minds&lt;/title&gt;&lt;secondary-title&gt;A Bradford Book&lt;/secondary-title&gt;&lt;/titles&gt;&lt;dates&gt;&lt;year&gt;1995&lt;/year&gt;&lt;/dates&gt;&lt;pub-location&gt;Cambridge, Ma&lt;/pub-location&gt;&lt;publisher&gt;MIT Press&lt;/publisher&gt;&lt;isbn&gt;0262561093&lt;/isbn&gt;&lt;urls&gt;&lt;/urls&gt;&lt;/record&gt;&lt;/Cite&gt;&lt;/EndNote&gt;</w:instrText>
      </w:r>
      <w:r w:rsidR="00843ED9" w:rsidRPr="008D3291">
        <w:fldChar w:fldCharType="separate"/>
      </w:r>
      <w:r w:rsidR="00AC1E22" w:rsidRPr="008D3291">
        <w:rPr>
          <w:noProof/>
        </w:rPr>
        <w:t>(Franklin, 1995, p.412)</w:t>
      </w:r>
      <w:r w:rsidR="00843ED9" w:rsidRPr="008D3291">
        <w:fldChar w:fldCharType="end"/>
      </w:r>
      <w:r w:rsidRPr="008D3291">
        <w:t xml:space="preserve"> for autonomous agents </w:t>
      </w:r>
      <w:r w:rsidRPr="008D3291">
        <w:fldChar w:fldCharType="begin"/>
      </w:r>
      <w:r w:rsidR="00AC1E22" w:rsidRPr="008D3291">
        <w:instrText xml:space="preserve"> ADDIN EN.CITE &lt;EndNote&gt;&lt;Cite&gt;&lt;Author&gt;Franklin&lt;/Author&gt;&lt;Year&gt;1997&lt;/Year&gt;&lt;RecNum&gt;4084&lt;/RecNum&gt;&lt;DisplayText&gt;(Franklin &amp;amp; Graesser, 1997)&lt;/DisplayText&gt;&lt;record&gt;&lt;rec-number&gt;4084&lt;/rec-number&gt;&lt;foreign-keys&gt;&lt;key app="EN" db-id="asptfs92o5ap59ff2xgxsts4tttv5sv9tp9e" timestamp="1375393175"&gt;4084&lt;/key&gt;&lt;/foreign-keys&gt;&lt;ref-type name="Book Section"&gt;5&lt;/ref-type&gt;&lt;contributors&gt;&lt;authors&gt;&lt;author&gt;Franklin,  Stan&lt;/author&gt;&lt;author&gt;Graesser,  A  C&lt;/author&gt;&lt;/authors&gt;&lt;/contributors&gt;&lt;titles&gt;&lt;title&gt;Is it an Agent, or just a Program?: A Taxonomy for Autonomous Agents&lt;/title&gt;&lt;secondary-title&gt;Intelligent Agents III&lt;/secondary-title&gt;&lt;/titles&gt;&lt;pages&gt;21–35&lt;/pages&gt;&lt;dates&gt;&lt;year&gt;1997&lt;/year&gt;&lt;/dates&gt;&lt;pub-location&gt;Berlin&lt;/pub-location&gt;&lt;publisher&gt;Springer Verlag&lt;/publisher&gt;&lt;label&gt;58&lt;/label&gt;&lt;urls&gt;&lt;/urls&gt;&lt;/record&gt;&lt;/Cite&gt;&lt;/EndNote&gt;</w:instrText>
      </w:r>
      <w:r w:rsidRPr="008D3291">
        <w:fldChar w:fldCharType="separate"/>
      </w:r>
      <w:r w:rsidR="00AC1E22" w:rsidRPr="008D3291">
        <w:rPr>
          <w:noProof/>
        </w:rPr>
        <w:t>(Franklin &amp; Graesser, 1997)</w:t>
      </w:r>
      <w:r w:rsidRPr="008D3291">
        <w:fldChar w:fldCharType="end"/>
      </w:r>
      <w:r w:rsidRPr="008D3291">
        <w:t xml:space="preserve">. </w:t>
      </w:r>
      <w:r w:rsidR="00F6619C" w:rsidRPr="008D3291">
        <w:t>The LIDA (Learning Intelligent Decision</w:t>
      </w:r>
      <w:r w:rsidR="00F6619C" w:rsidRPr="008D3291">
        <w:rPr>
          <w:rStyle w:val="FootnoteReference"/>
          <w:color w:val="000000" w:themeColor="text1"/>
        </w:rPr>
        <w:footnoteReference w:id="1"/>
      </w:r>
      <w:r w:rsidR="00F6619C" w:rsidRPr="008D3291">
        <w:t xml:space="preserve"> Agent) systems level cognitive model is intended to model human minds, some animal minds, and some artificial minds, be they software agents or robots.</w:t>
      </w:r>
      <w:r w:rsidR="00AC1E22" w:rsidRPr="008D3291">
        <w:t xml:space="preserve"> LIDA is a conceptual and partly computational model that serves to</w:t>
      </w:r>
      <w:r w:rsidR="00197710" w:rsidRPr="008D3291">
        <w:t xml:space="preserve"> implement and</w:t>
      </w:r>
      <w:r w:rsidR="00AC1E22" w:rsidRPr="008D3291">
        <w:t xml:space="preserve"> flesh out a number of </w:t>
      </w:r>
      <w:r w:rsidR="00197710" w:rsidRPr="008D3291">
        <w:t>psychological theories</w:t>
      </w:r>
      <w:r w:rsidR="00F173C9">
        <w:t xml:space="preserve"> </w:t>
      </w:r>
      <w:r w:rsidR="00F173C9">
        <w:fldChar w:fldCharType="begin">
          <w:fldData xml:space="preserve">PEVuZE5vdGU+PENpdGU+PEF1dGhvcj5CYWRkZWxleTwvQXV0aG9yPjxZZWFyPjE5OTM8L1llYXI+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</w:fldData>
        </w:fldChar>
      </w:r>
      <w:r w:rsidR="00F173C9">
        <w:instrText xml:space="preserve"> ADDIN EN.CITE </w:instrText>
      </w:r>
      <w:r w:rsidR="00F173C9">
        <w:fldChar w:fldCharType="begin">
          <w:fldData xml:space="preserve">PEVuZE5vdGU+PENpdGU+PEF1dGhvcj5CYWRkZWxleTwvQXV0aG9yPjxZZWFyPjE5OTM8L1llYXI+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</w:fldData>
        </w:fldChar>
      </w:r>
      <w:r w:rsidR="00F173C9">
        <w:instrText xml:space="preserve"> ADDIN EN.CITE.DATA </w:instrText>
      </w:r>
      <w:r w:rsidR="00F173C9">
        <w:fldChar w:fldCharType="end"/>
      </w:r>
      <w:r w:rsidR="00F173C9">
        <w:fldChar w:fldCharType="separate"/>
      </w:r>
      <w:r w:rsidR="00F173C9">
        <w:rPr>
          <w:noProof/>
        </w:rPr>
        <w:t>(Baddeley, 1993; Barsalou, 1999; Conway, 2001; Ericsson &amp; Kintsch, 1995; Glenberg, 1997; Minsky, 1985; Sloman, 1999)</w:t>
      </w:r>
      <w:r w:rsidR="00F173C9">
        <w:fldChar w:fldCharType="end"/>
      </w:r>
      <w:r w:rsidR="00197710" w:rsidRPr="008D3291">
        <w:t xml:space="preserve">, in particular the Global Workspace Theory of </w:t>
      </w:r>
      <w:proofErr w:type="spellStart"/>
      <w:r w:rsidR="00197710" w:rsidRPr="008D3291">
        <w:t>Baars</w:t>
      </w:r>
      <w:proofErr w:type="spellEnd"/>
      <w:r w:rsidR="00197710" w:rsidRPr="008D3291">
        <w:t xml:space="preserve"> </w:t>
      </w:r>
      <w:r w:rsidR="00197710" w:rsidRPr="008D3291">
        <w:fldChar w:fldCharType="begin"/>
      </w:r>
      <w:r w:rsidR="00197710" w:rsidRPr="008D3291">
        <w:instrText xml:space="preserve"> ADDIN EN.CITE &lt;EndNote&gt;&lt;Cite ExcludeAuth="1"&gt;&lt;Author&gt;Baars&lt;/Author&gt;&lt;Year&gt;1988&lt;/Year&gt;&lt;RecNum&gt;33&lt;/RecNum&gt;&lt;DisplayText&gt;(1988)&lt;/DisplayText&gt;&lt;record&gt;&lt;rec-number&gt;33&lt;/rec-number&gt;&lt;foreign-keys&gt;&lt;key app="EN" db-id="asptfs92o5ap59ff2xgxsts4tttv5sv9tp9e" timestamp="0"&gt;33&lt;/key&gt;&lt;/foreign-keys&gt;&lt;ref-type name="Book"&gt;6&lt;/ref-type&gt;&lt;contributors&gt;&lt;authors&gt;&lt;author&gt;Baars,  Bernard J&lt;/author&gt;&lt;/authors&gt;&lt;/contributors&gt;&lt;titles&gt;&lt;title&gt;A Cognitive Theory of Consciousness&lt;/title&gt;&lt;/titles&gt;&lt;dates&gt;&lt;year&gt;1988&lt;/year&gt;&lt;/dates&gt;&lt;pub-location&gt;Cambridge&lt;/pub-location&gt;&lt;publisher&gt;Cambridge University Press&lt;/publisher&gt;&lt;label&gt;3&lt;/label&gt;&lt;urls&gt;&lt;/urls&gt;&lt;/record&gt;&lt;/Cite&gt;&lt;/EndNote&gt;</w:instrText>
      </w:r>
      <w:r w:rsidR="00197710" w:rsidRPr="008D3291">
        <w:fldChar w:fldCharType="separate"/>
      </w:r>
      <w:r w:rsidR="00197710" w:rsidRPr="008D3291">
        <w:rPr>
          <w:noProof/>
        </w:rPr>
        <w:t>(1988)</w:t>
      </w:r>
      <w:r w:rsidR="00197710" w:rsidRPr="008D3291">
        <w:fldChar w:fldCharType="end"/>
      </w:r>
      <w:r w:rsidR="00197710" w:rsidRPr="008D3291">
        <w:t xml:space="preserve">. Hence any LIDA agent, </w:t>
      </w:r>
      <w:r w:rsidR="00BF3444">
        <w:t xml:space="preserve">that is </w:t>
      </w:r>
      <w:r w:rsidR="00197710" w:rsidRPr="008D3291">
        <w:t xml:space="preserve">any agent whose control structure is based on the </w:t>
      </w:r>
      <w:r w:rsidR="007B3EF5">
        <w:t>LIDA Model</w:t>
      </w:r>
      <w:r w:rsidR="00197710" w:rsidRPr="008D3291">
        <w:t xml:space="preserve">, is at least functionally conscious </w:t>
      </w:r>
      <w:r w:rsidR="00197710" w:rsidRPr="008D3291">
        <w:fldChar w:fldCharType="begin"/>
      </w:r>
      <w:r w:rsidR="00197710" w:rsidRPr="008D3291">
        <w:instrText xml:space="preserve"> ADDIN EN.CITE &lt;EndNote&gt;&lt;Cite&gt;&lt;Author&gt;Franklin&lt;/Author&gt;&lt;Year&gt;2003&lt;/Year&gt;&lt;RecNum&gt;269&lt;/RecNum&gt;&lt;DisplayText&gt;(Franklin, 2003)&lt;/DisplayText&gt;&lt;record&gt;&lt;rec-number&gt;269&lt;/rec-number&gt;&lt;foreign-keys&gt;&lt;key app="EN" db-id="asptfs92o5ap59ff2xgxsts4tttv5sv9tp9e" timestamp="0"&gt;269&lt;/key&gt;&lt;/foreign-keys&gt;&lt;ref-type name="Journal Article"&gt;17&lt;/ref-type&gt;&lt;contributors&gt;&lt;authors&gt;&lt;author&gt;Franklin,  Stan&lt;/author&gt;&lt;/authors&gt;&lt;/contributors&gt;&lt;titles&gt;&lt;title&gt;IDA: A Conscious Artifact?&lt;/title&gt;&lt;secondary-title&gt;Journal of Consciousness Studies&lt;/secondary-title&gt;&lt;/titles&gt;&lt;periodical&gt;&lt;full-title&gt;Journal of Consciousness Studies&lt;/full-title&gt;&lt;/periodical&gt;&lt;pages&gt;47–66&lt;/pages&gt;&lt;volume&gt;10&lt;/volume&gt;&lt;dates&gt;&lt;year&gt;2003&lt;/year&gt;&lt;/dates&gt;&lt;label&gt;247&lt;/label&gt;&lt;urls&gt;&lt;/urls&gt;&lt;/record&gt;&lt;/Cite&gt;&lt;/EndNote&gt;</w:instrText>
      </w:r>
      <w:r w:rsidR="00197710" w:rsidRPr="008D3291">
        <w:fldChar w:fldCharType="separate"/>
      </w:r>
      <w:r w:rsidR="00197710" w:rsidRPr="008D3291">
        <w:rPr>
          <w:noProof/>
        </w:rPr>
        <w:t>(Franklin, 2003)</w:t>
      </w:r>
      <w:r w:rsidR="00197710" w:rsidRPr="008D3291">
        <w:fldChar w:fldCharType="end"/>
      </w:r>
      <w:r w:rsidR="00197710" w:rsidRPr="008D3291">
        <w:t xml:space="preserve">. </w:t>
      </w:r>
      <w:r w:rsidR="006F2149" w:rsidRPr="008D3291">
        <w:t xml:space="preserve">Research on LIDA has entered its second decade </w:t>
      </w:r>
      <w:r w:rsidR="00B254D8" w:rsidRPr="008D3291">
        <w:fldChar w:fldCharType="begin"/>
      </w:r>
      <w:r w:rsidR="00B254D8" w:rsidRPr="008D3291">
        <w:instrText xml:space="preserve"> ADDIN EN.CITE &lt;EndNote&gt;&lt;Cite&gt;&lt;Author&gt;Franklin&lt;/Author&gt;&lt;Year&gt;2006&lt;/Year&gt;&lt;RecNum&gt;4093&lt;/RecNum&gt;&lt;DisplayText&gt;(Franklin &amp;amp; Patterson, 2006)&lt;/DisplayText&gt;&lt;record&gt;&lt;rec-number&gt;4093&lt;/rec-number&gt;&lt;foreign-keys&gt;&lt;key app="EN" db-id="asptfs92o5ap59ff2xgxsts4tttv5sv9tp9e" timestamp="1375393193"&gt;4093&lt;/key&gt;&lt;/foreign-keys&gt;&lt;ref-type name="Book Section"&gt;5&lt;/ref-type&gt;&lt;contributors&gt;&lt;authors&gt;&lt;author&gt;Franklin,  Stan&lt;/author&gt;&lt;author&gt;Patterson,  F  G  Jr&lt;/author&gt;&lt;/authors&gt;&lt;/contributors&gt;&lt;titles&gt;&lt;title&gt;The LIDA Architecture: Adding New Modes of Learning to an Intelligent, Autonomous, Software Agent&lt;/title&gt;&lt;secondary-title&gt;IDPT-2006 Proceedings (Integrated Design and Process Technology)&lt;/secondary-title&gt;&lt;/titles&gt;&lt;dates&gt;&lt;year&gt;2006&lt;/year&gt;&lt;/dates&gt;&lt;publisher&gt;Society for Design and Process Science&lt;/publisher&gt;&lt;label&gt;635&lt;/label&gt;&lt;urls&gt;&lt;/urls&gt;&lt;/record&gt;&lt;/Cite&gt;&lt;/EndNote&gt;</w:instrText>
      </w:r>
      <w:r w:rsidR="00B254D8" w:rsidRPr="008D3291">
        <w:fldChar w:fldCharType="separate"/>
      </w:r>
      <w:r w:rsidR="00B254D8" w:rsidRPr="008D3291">
        <w:rPr>
          <w:noProof/>
        </w:rPr>
        <w:t>(Franklin &amp; Patterson, 2006)</w:t>
      </w:r>
      <w:r w:rsidR="00B254D8" w:rsidRPr="008D3291">
        <w:fldChar w:fldCharType="end"/>
      </w:r>
      <w:r w:rsidR="00B254D8" w:rsidRPr="008D3291">
        <w:t>.</w:t>
      </w:r>
      <w:r w:rsidR="0051254C" w:rsidRPr="008D3291">
        <w:t xml:space="preserve"> This note is intended to summarize some of the newer developments of the </w:t>
      </w:r>
      <w:r w:rsidR="007B3EF5">
        <w:t>LIDA Model</w:t>
      </w:r>
      <w:r w:rsidR="0051254C" w:rsidRPr="008D3291">
        <w:t xml:space="preserve">. </w:t>
      </w:r>
    </w:p>
    <w:p w14:paraId="4C92D30A" w14:textId="77777777" w:rsidR="0051254C" w:rsidRPr="008D3291" w:rsidRDefault="0051254C" w:rsidP="000C07D3">
      <w:pPr>
        <w:pStyle w:val="Heading2"/>
      </w:pPr>
      <w:r w:rsidRPr="008D3291">
        <w:t>The LIDA Tutorial</w:t>
      </w:r>
    </w:p>
    <w:p w14:paraId="37B71467" w14:textId="3D37DB5D" w:rsidR="0051254C" w:rsidRDefault="000C07D3" w:rsidP="00D44405">
      <w:r w:rsidRPr="008D3291">
        <w:t xml:space="preserve">The </w:t>
      </w:r>
      <w:r w:rsidR="007B3EF5">
        <w:t>LIDA Model</w:t>
      </w:r>
      <w:r w:rsidRPr="008D3291">
        <w:t xml:space="preserve"> is quite complex consisting of numerous independently and asynchronously operating modules</w:t>
      </w:r>
      <w:r w:rsidR="00320358">
        <w:t xml:space="preserve"> (see Figure 1 below)</w:t>
      </w:r>
      <w:r w:rsidRPr="008D3291">
        <w:t>. It has been described in more than fifty published papers, presenting a considerable challenge to any would be student of the model. Thus the recent appearance of a LIDA tutorial paper</w:t>
      </w:r>
      <w:r w:rsidR="009B05AB" w:rsidRPr="008D3291">
        <w:t xml:space="preserve"> </w:t>
      </w:r>
      <w:r w:rsidR="009B05AB" w:rsidRPr="008D3291">
        <w:fldChar w:fldCharType="begin"/>
      </w:r>
      <w:r w:rsidR="009B05AB" w:rsidRPr="008D3291">
        <w:instrText xml:space="preserve"> ADDIN EN.CITE &lt;EndNote&gt;&lt;Cite&gt;&lt;Author&gt;Franklin&lt;/Author&gt;&lt;Year&gt;2016&lt;/Year&gt;&lt;RecNum&gt;7270&lt;/RecNum&gt;&lt;DisplayText&gt;(Franklin et al., 2016)&lt;/DisplayText&gt;&lt;record&gt;&lt;rec-number&gt;7270&lt;/rec-number&gt;&lt;foreign-keys&gt;&lt;key app="EN" db-id="asptfs92o5ap59ff2xgxsts4tttv5sv9tp9e" timestamp="1462069949"&gt;7270&lt;/key&gt;&lt;/foreign-keys&gt;&lt;ref-type name="Journal Article"&gt;17&lt;/ref-type&gt;&lt;contributors&gt;&lt;authors&gt;&lt;author&gt;Franklin, Stan&lt;/author&gt;&lt;author&gt;Madl, Tamas&lt;/author&gt;&lt;author&gt;Strain, Steve&lt;/author&gt;&lt;author&gt;Faghihi, Usef&lt;/author&gt;&lt;author&gt;Dong, Daqi&lt;/author&gt;&lt;author&gt;Kugele, Sean&lt;/author&gt;&lt;author&gt;Snaider, Javier&lt;/author&gt;&lt;author&gt;Agrawal, Pulin&lt;/author&gt;&lt;author&gt;Chen, Sheng&lt;/author&gt;&lt;/authors&gt;&lt;/contributors&gt;&lt;titles&gt;&lt;title&gt;A LIDA cognitive model tutorial&lt;/title&gt;&lt;secondary-title&gt;Biologically Inspired Cognitive Architectures&lt;/secondary-title&gt;&lt;/titles&gt;&lt;periodical&gt;&lt;full-title&gt;Biologically Inspired Cognitive Architectures&lt;/full-title&gt;&lt;/periodical&gt;&lt;pages&gt;105-130&lt;/pages&gt;&lt;dates&gt;&lt;year&gt;2016&lt;/year&gt;&lt;/dates&gt;&lt;isbn&gt;2212-683X&lt;/isbn&gt;&lt;urls&gt;&lt;/urls&gt;&lt;electronic-resource-num&gt;10.1016/j.bica.2016.04.003&lt;/electronic-resource-num&gt;&lt;/record&gt;&lt;/Cite&gt;&lt;/EndNote&gt;</w:instrText>
      </w:r>
      <w:r w:rsidR="009B05AB" w:rsidRPr="008D3291">
        <w:fldChar w:fldCharType="separate"/>
      </w:r>
      <w:r w:rsidR="009B05AB" w:rsidRPr="008D3291">
        <w:rPr>
          <w:noProof/>
        </w:rPr>
        <w:t>(Franklin et al., 2016)</w:t>
      </w:r>
      <w:r w:rsidR="009B05AB" w:rsidRPr="008D3291">
        <w:fldChar w:fldCharType="end"/>
      </w:r>
      <w:r w:rsidRPr="008D3291">
        <w:t xml:space="preserve"> </w:t>
      </w:r>
      <w:r w:rsidR="009B05AB" w:rsidRPr="008D3291">
        <w:t>summarizing the contents of these earlier papers, as well as new material, is a significant new LIDA development.</w:t>
      </w:r>
      <w:r w:rsidR="008D3291">
        <w:t xml:space="preserve"> The tutorial reduces the fifty some odd papers into only fifty some odd pages of text and figures. </w:t>
      </w:r>
    </w:p>
    <w:p w14:paraId="440AAD7D" w14:textId="77777777" w:rsidR="00320358" w:rsidRPr="001D7532" w:rsidRDefault="00320358" w:rsidP="00320358">
      <w:pPr>
        <w:pStyle w:val="Heading2"/>
        <w:rPr>
          <w:i/>
        </w:rPr>
      </w:pPr>
      <w:r w:rsidRPr="001D7532">
        <w:rPr>
          <w:i/>
        </w:rPr>
        <w:lastRenderedPageBreak/>
        <w:t>AI: Its Nature and Future</w:t>
      </w:r>
    </w:p>
    <w:p w14:paraId="68AE7990" w14:textId="6834DB9E" w:rsidR="00320358" w:rsidRDefault="00320358" w:rsidP="00320358">
      <w:r w:rsidRPr="00996CEA">
        <w:t xml:space="preserve">In 2016, Oxford University Press published philosopher/cognitive scientist Margaret Boden’s </w:t>
      </w:r>
      <w:r w:rsidRPr="001D7532">
        <w:rPr>
          <w:i/>
        </w:rPr>
        <w:t>AI: Its Nature and Future</w:t>
      </w:r>
      <w:r w:rsidRPr="00996CEA">
        <w:t xml:space="preserve"> </w:t>
      </w:r>
      <w:r w:rsidRPr="00996CEA">
        <w:fldChar w:fldCharType="begin"/>
      </w:r>
      <w:r w:rsidRPr="00996CEA">
        <w:instrText xml:space="preserve"> ADDIN EN.CITE &lt;EndNote&gt;&lt;Cite ExcludeAuth="1"&gt;&lt;Author&gt;Boden&lt;/Author&gt;&lt;Year&gt;2016&lt;/Year&gt;&lt;RecNum&gt;7278&lt;/RecNum&gt;&lt;DisplayText&gt;(2016)&lt;/DisplayText&gt;&lt;record&gt;&lt;rec-number&gt;7278&lt;/rec-number&gt;&lt;foreign-keys&gt;&lt;key app="EN" db-id="asptfs92o5ap59ff2xgxsts4tttv5sv9tp9e" timestamp="1467058695"&gt;7278&lt;/key&gt;&lt;/foreign-keys&gt;&lt;ref-type name="Book"&gt;6&lt;/ref-type&gt;&lt;contributors&gt;&lt;authors&gt;&lt;author&gt;Boden, Margaret A&lt;/author&gt;&lt;/authors&gt;&lt;/contributors&gt;&lt;titles&gt;&lt;title&gt;AI: Its Nature and Future&lt;/title&gt;&lt;/titles&gt;&lt;dates&gt;&lt;year&gt;2016&lt;/year&gt;&lt;/dates&gt;&lt;pub-location&gt;Oxford, UK&lt;/pub-location&gt;&lt;publisher&gt;Oxford University Press&lt;/publisher&gt;&lt;isbn&gt;9780198777984&lt;/isbn&gt;&lt;urls&gt;&lt;/urls&gt;&lt;/record&gt;&lt;/Cite&gt;&lt;/EndNote&gt;</w:instrText>
      </w:r>
      <w:r w:rsidRPr="00996CEA">
        <w:fldChar w:fldCharType="separate"/>
      </w:r>
      <w:r w:rsidRPr="00996CEA">
        <w:t>(2016)</w:t>
      </w:r>
      <w:r w:rsidRPr="00996CEA">
        <w:fldChar w:fldCharType="end"/>
      </w:r>
      <w:r w:rsidRPr="00996CEA">
        <w:t xml:space="preserve">, which pays considerable attention to our </w:t>
      </w:r>
      <w:r w:rsidR="007B3EF5">
        <w:t>LIDA Model</w:t>
      </w:r>
      <w:r w:rsidRPr="00996CEA">
        <w:t xml:space="preserve">. </w:t>
      </w:r>
    </w:p>
    <w:p w14:paraId="76F00AC1" w14:textId="5EAD92A5" w:rsidR="00525C37" w:rsidRPr="00320358" w:rsidRDefault="00320358" w:rsidP="00320358">
      <w:pPr>
        <w:pStyle w:val="indent"/>
        <w:rPr>
          <w:color w:val="000000" w:themeColor="text1"/>
        </w:rPr>
      </w:pPr>
      <w:r w:rsidRPr="00D77055">
        <w:t xml:space="preserve">Pointing out that LIDA “…arises from a unified, systems-level theory of cognition…”, Boden goes on to speak of LIDA as being “…deeply informed by cognitive psychology, having been developed for scientific, not technological, purposes.” and “…designed to </w:t>
      </w:r>
      <w:proofErr w:type="gramStart"/>
      <w:r w:rsidRPr="00D77055">
        <w:t>take into account</w:t>
      </w:r>
      <w:proofErr w:type="gramEnd"/>
      <w:r w:rsidRPr="00D77055">
        <w:t xml:space="preserve"> a wide variety of well-known psychological phenomena, and a wide range</w:t>
      </w:r>
      <w:r w:rsidRPr="00D77055">
        <w:rPr>
          <w:color w:val="000000" w:themeColor="text1"/>
        </w:rPr>
        <w:t xml:space="preserve"> of experimental evidence …” She says that “Integrating highly diverse experimental evidence…” LIDA is used “…to explore theories in cognitive psychology and neuroscience.” She also says that</w:t>
      </w:r>
      <w:del w:id="0" w:author="Steve Strain" w:date="2018-01-09T06:35:00Z">
        <w:r w:rsidRPr="00D77055" w:rsidDel="000170C6">
          <w:rPr>
            <w:color w:val="000000" w:themeColor="text1"/>
          </w:rPr>
          <w:delText xml:space="preserve"> </w:delText>
        </w:r>
      </w:del>
      <w:r w:rsidRPr="00D77055">
        <w:rPr>
          <w:color w:val="000000" w:themeColor="text1"/>
        </w:rPr>
        <w:t xml:space="preserve"> “…the </w:t>
      </w:r>
      <w:r w:rsidRPr="00D77055">
        <w:rPr>
          <w:i/>
          <w:color w:val="000000" w:themeColor="text1"/>
        </w:rPr>
        <w:t>philosophical</w:t>
      </w:r>
      <w:r w:rsidRPr="00D77055">
        <w:rPr>
          <w:color w:val="000000" w:themeColor="text1"/>
        </w:rPr>
        <w:t xml:space="preserve"> significance of LIDA, for instance, is that it specifies an organized set of virtual machines that shows how the diverse aspects of (functional) consciousness are possible.” And, Boden points out that the </w:t>
      </w:r>
      <w:r w:rsidR="007B3EF5">
        <w:rPr>
          <w:color w:val="000000" w:themeColor="text1"/>
        </w:rPr>
        <w:t>LIDA Model</w:t>
      </w:r>
      <w:r w:rsidRPr="00D77055">
        <w:rPr>
          <w:color w:val="000000" w:themeColor="text1"/>
        </w:rPr>
        <w:t xml:space="preserve"> speaks to the “binding” problem, to the frame problem, and avoids any central executive.</w:t>
      </w:r>
    </w:p>
    <w:p w14:paraId="71D97909" w14:textId="2E92E822" w:rsidR="00525C37" w:rsidRPr="00320358" w:rsidRDefault="00320358" w:rsidP="00D44405">
      <w:pPr>
        <w:rPr>
          <w:rFonts w:ascii="Times New Roman" w:hAnsi="Times New Roman" w:cs="Times New Roman"/>
        </w:rPr>
      </w:pPr>
      <w:r>
        <w:rPr>
          <w:noProof/>
        </w:rPr>
        <w:drawing>
          <wp:inline distT="0" distB="0" distL="0" distR="0" wp14:anchorId="14DDCAD0" wp14:editId="32F6511F">
            <wp:extent cx="5505464" cy="40589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DACognitiveCycle.jpg"/>
                    <pic:cNvPicPr/>
                  </pic:nvPicPr>
                  <pic:blipFill>
                    <a:blip r:embed="rId6">
                      <a:extLst>
                        <a:ext uri="{28A0092B-C50C-407E-A947-70E740481C1C}">
                          <a14:useLocalDpi xmlns:a14="http://schemas.microsoft.com/office/drawing/2010/main" val="0"/>
                        </a:ext>
                      </a:extLst>
                    </a:blip>
                    <a:stretch>
                      <a:fillRect/>
                    </a:stretch>
                  </pic:blipFill>
                  <pic:spPr>
                    <a:xfrm>
                      <a:off x="0" y="0"/>
                      <a:ext cx="5502525" cy="4056753"/>
                    </a:xfrm>
                    <a:prstGeom prst="rect">
                      <a:avLst/>
                    </a:prstGeom>
                  </pic:spPr>
                </pic:pic>
              </a:graphicData>
            </a:graphic>
          </wp:inline>
        </w:drawing>
      </w:r>
      <w:r>
        <w:rPr>
          <w:rFonts w:ascii="Times New Roman" w:hAnsi="Times New Roman" w:cs="Times New Roman"/>
        </w:rPr>
        <w:t xml:space="preserve">                                                      </w:t>
      </w:r>
      <w:r w:rsidRPr="00320358">
        <w:rPr>
          <w:rFonts w:cs="Times New Roman"/>
          <w:b/>
        </w:rPr>
        <w:t>Figure 1</w:t>
      </w:r>
      <w:r w:rsidRPr="00320358">
        <w:rPr>
          <w:rFonts w:cs="Times New Roman"/>
        </w:rPr>
        <w:t>: The LIDA Cognitive Cycle</w:t>
      </w:r>
    </w:p>
    <w:p w14:paraId="0F619D7C" w14:textId="77777777" w:rsidR="00507510" w:rsidRPr="00216438" w:rsidRDefault="00507510" w:rsidP="00216438">
      <w:pPr>
        <w:pStyle w:val="Heading2"/>
      </w:pPr>
      <w:r w:rsidRPr="00216438">
        <w:t>Action Execution</w:t>
      </w:r>
    </w:p>
    <w:p w14:paraId="463E7CB9" w14:textId="684A6071" w:rsidR="00325B25" w:rsidRDefault="005300B1" w:rsidP="00325B25">
      <w:r>
        <w:t xml:space="preserve">The </w:t>
      </w:r>
      <w:r w:rsidR="007B3EF5">
        <w:t>LIDA Model</w:t>
      </w:r>
      <w:r>
        <w:t xml:space="preserve"> attempts to model mind</w:t>
      </w:r>
      <w:r w:rsidR="00E2293E">
        <w:t>s</w:t>
      </w:r>
      <w:r>
        <w:t xml:space="preserve"> </w:t>
      </w:r>
      <w:r w:rsidR="00E2293E">
        <w:t>generally, providing an architecture for the control structure of any number of different LIDA-based agents. Thus</w:t>
      </w:r>
      <w:ins w:id="1" w:author="Steve Strain" w:date="2018-01-09T06:39:00Z">
        <w:r w:rsidR="000170C6">
          <w:t>,</w:t>
        </w:r>
      </w:ins>
      <w:r w:rsidR="00E2293E">
        <w:t xml:space="preserve"> the </w:t>
      </w:r>
      <w:r w:rsidR="007B3EF5">
        <w:t>LIDA Model</w:t>
      </w:r>
      <w:r w:rsidR="00E2293E">
        <w:t xml:space="preserve"> </w:t>
      </w:r>
      <w:r w:rsidR="00E2293E">
        <w:lastRenderedPageBreak/>
        <w:t xml:space="preserve">must remain </w:t>
      </w:r>
      <w:commentRangeStart w:id="2"/>
      <w:r w:rsidR="00E2293E">
        <w:t xml:space="preserve">agnostic with respect to different </w:t>
      </w:r>
      <w:commentRangeEnd w:id="2"/>
      <w:r w:rsidR="000170C6">
        <w:rPr>
          <w:rStyle w:val="CommentReference"/>
        </w:rPr>
        <w:commentReference w:id="2"/>
      </w:r>
      <w:r w:rsidR="00E2293E">
        <w:t xml:space="preserve">senses, actions, and environments. Each of its many independent and asynchronous modules, mentioned above, must allow for implementation </w:t>
      </w:r>
      <w:proofErr w:type="gramStart"/>
      <w:r w:rsidR="00E2293E">
        <w:t>so as to</w:t>
      </w:r>
      <w:proofErr w:type="gramEnd"/>
      <w:r w:rsidR="00E2293E">
        <w:t xml:space="preserve"> serve various agent</w:t>
      </w:r>
      <w:r w:rsidR="00CE2A4D">
        <w:t>s</w:t>
      </w:r>
      <w:r w:rsidR="00E2293E">
        <w:t xml:space="preserve"> with a variety of senses, actions and environments.</w:t>
      </w:r>
    </w:p>
    <w:p w14:paraId="2AD48F3E" w14:textId="1CB8F0C2" w:rsidR="00525C37" w:rsidRDefault="00786A00" w:rsidP="00817797">
      <w:pPr>
        <w:pStyle w:val="indent"/>
      </w:pPr>
      <w:r>
        <w:t>Two</w:t>
      </w:r>
      <w:r w:rsidR="00CE2A4D">
        <w:t xml:space="preserve"> of LIDA’s most recently developed modules </w:t>
      </w:r>
      <w:r>
        <w:t>are</w:t>
      </w:r>
      <w:r w:rsidR="00CE2A4D">
        <w:t xml:space="preserve"> devoted to </w:t>
      </w:r>
      <w:r>
        <w:t>action execution, which is concerned with creating a motor plan for a sele</w:t>
      </w:r>
      <w:r w:rsidR="00E14A1D">
        <w:t xml:space="preserve">cted action, and executing it. The </w:t>
      </w:r>
      <w:r w:rsidR="00CE2A4D">
        <w:t>Sensory Motor Memory</w:t>
      </w:r>
      <w:r w:rsidR="00216438">
        <w:t xml:space="preserve"> (see Figure 1 above)</w:t>
      </w:r>
      <w:r w:rsidR="00E14A1D">
        <w:t xml:space="preserve"> learns and remembers motor plan templates, while </w:t>
      </w:r>
      <w:r w:rsidR="00CE2A4D">
        <w:t>Motor Plan Execution</w:t>
      </w:r>
      <w:r w:rsidR="00E14A1D">
        <w:t xml:space="preserve"> instantiates a suitable motor plan for the selected action, and executes it</w:t>
      </w:r>
      <w:r w:rsidR="00CE2A4D">
        <w:t xml:space="preserve"> </w:t>
      </w:r>
      <w:r w:rsidR="00CE2A4D">
        <w:fldChar w:fldCharType="begin">
          <w:fldData xml:space="preserve">PEVuZE5vdGU+PENpdGU+PEF1dGhvcj5Eb25nPC9BdXRob3I+PFllYXI+MjAxNTwvWWVhcj48UmVj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==
</w:fldData>
        </w:fldChar>
      </w:r>
      <w:r w:rsidR="00CE2A4D">
        <w:instrText xml:space="preserve"> ADDIN EN.CITE </w:instrText>
      </w:r>
      <w:r w:rsidR="00CE2A4D">
        <w:fldChar w:fldCharType="begin">
          <w:fldData xml:space="preserve">PEVuZE5vdGU+PENpdGU+PEF1dGhvcj5Eb25nPC9BdXRob3I+PFllYXI+MjAxNTwvWWVhcj48UmVj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==
</w:fldData>
        </w:fldChar>
      </w:r>
      <w:r w:rsidR="00CE2A4D">
        <w:instrText xml:space="preserve"> ADDIN EN.CITE.DATA </w:instrText>
      </w:r>
      <w:r w:rsidR="00CE2A4D">
        <w:fldChar w:fldCharType="end"/>
      </w:r>
      <w:r w:rsidR="00CE2A4D">
        <w:fldChar w:fldCharType="separate"/>
      </w:r>
      <w:r w:rsidR="00CE2A4D">
        <w:rPr>
          <w:noProof/>
        </w:rPr>
        <w:t>(Dong &amp; Franklin, 2014, 2015a; Dong &amp; Franklin, 2015b)</w:t>
      </w:r>
      <w:r w:rsidR="00CE2A4D">
        <w:fldChar w:fldCharType="end"/>
      </w:r>
      <w:r w:rsidR="00E14A1D">
        <w:t>. Together they allow a LIDA-based agent to execute a selected action, quite important for any autonomous agent.</w:t>
      </w:r>
    </w:p>
    <w:p w14:paraId="3787FC8A" w14:textId="5F759D90" w:rsidR="00525C37" w:rsidRDefault="00362F9A" w:rsidP="00362F9A">
      <w:pPr>
        <w:pStyle w:val="Heading2"/>
      </w:pPr>
      <w:r>
        <w:t>Spatial Memory</w:t>
      </w:r>
    </w:p>
    <w:p w14:paraId="32C280A8" w14:textId="66511058" w:rsidR="008E7C15" w:rsidRDefault="005F2C9A" w:rsidP="00362F9A">
      <w:r>
        <w:t>In any cognitive system, m</w:t>
      </w:r>
      <w:r w:rsidR="00362F9A">
        <w:t xml:space="preserve">emory is most generally defined as the </w:t>
      </w:r>
      <w:r>
        <w:t xml:space="preserve">encoding, storing and recovery of information of some sort. The storage can be over various time scales. </w:t>
      </w:r>
      <w:r w:rsidR="00362F9A">
        <w:t>Cognitive modelers, and cognitive scientists in general, tend to divide</w:t>
      </w:r>
      <w:r>
        <w:t xml:space="preserve"> the memory pie</w:t>
      </w:r>
      <w:r w:rsidR="00362F9A">
        <w:t xml:space="preserve"> </w:t>
      </w:r>
      <w:r>
        <w:t xml:space="preserve">in </w:t>
      </w:r>
      <w:proofErr w:type="gramStart"/>
      <w:r>
        <w:t>many different wa</w:t>
      </w:r>
      <w:r w:rsidR="000B7145">
        <w:t>ys</w:t>
      </w:r>
      <w:proofErr w:type="gramEnd"/>
      <w:r w:rsidR="000B7145">
        <w:t xml:space="preserve">. The </w:t>
      </w:r>
      <w:r w:rsidR="007B3EF5">
        <w:t>LIDA Model</w:t>
      </w:r>
      <w:r w:rsidR="000B7145">
        <w:t xml:space="preserve"> has separate, asynchronous, </w:t>
      </w:r>
      <w:r>
        <w:t xml:space="preserve">modules for </w:t>
      </w:r>
      <w:r w:rsidR="000B7145">
        <w:t xml:space="preserve">memory systems of </w:t>
      </w:r>
      <w:r w:rsidR="000B7145" w:rsidRPr="000B7145">
        <w:t>diverse</w:t>
      </w:r>
      <w:r w:rsidR="000B7145">
        <w:t xml:space="preserve"> informational types. (In Figure 1, the modules for various long-term memory systems are dark colored.) Much earlier research was devoted to Perceptual Associative Memory, Transient Episodic Memory, Declarative Memory, and Procedural Memory.</w:t>
      </w:r>
      <w:r w:rsidR="00671890">
        <w:t xml:space="preserve"> (In all these cases, there is much left to be done.)</w:t>
      </w:r>
      <w:r w:rsidR="000B7145">
        <w:t xml:space="preserve"> Recent work on Sensory Motor Memory </w:t>
      </w:r>
      <w:r w:rsidR="00671890">
        <w:t xml:space="preserve">was discussed in the preceding section. </w:t>
      </w:r>
    </w:p>
    <w:p w14:paraId="7521B087" w14:textId="53EDF76A" w:rsidR="00362F9A" w:rsidRPr="00362F9A" w:rsidRDefault="00671890" w:rsidP="00F62804">
      <w:pPr>
        <w:pStyle w:val="indent"/>
      </w:pPr>
      <w:r>
        <w:t xml:space="preserve">Over the past couple of </w:t>
      </w:r>
      <w:proofErr w:type="gramStart"/>
      <w:r>
        <w:t>years</w:t>
      </w:r>
      <w:proofErr w:type="gramEnd"/>
      <w:r>
        <w:t xml:space="preserve"> we have begun to think seriously about </w:t>
      </w:r>
      <w:r w:rsidR="008E7C15">
        <w:t>how best to re</w:t>
      </w:r>
      <w:r w:rsidR="00CE2A11">
        <w:t>present data in Spatial Memory,</w:t>
      </w:r>
      <w:r w:rsidR="008E7C15">
        <w:t xml:space="preserve"> </w:t>
      </w:r>
      <w:r w:rsidR="00CE2A11">
        <w:t xml:space="preserve">memories of spatial information concerning objects in the agent’s environment. We picture Spatial Memory as consisting of hierarchies of cognitive maps, each representing the size, shape and location of objects, and the directions and distances between them. So far we have only </w:t>
      </w:r>
      <w:r w:rsidR="002B2A47">
        <w:t xml:space="preserve">experimented with how human agents mentally represent such cognitive maps of neighborhoods </w:t>
      </w:r>
      <w:r w:rsidR="002B2A47">
        <w:fldChar w:fldCharType="begin"/>
      </w:r>
      <w:r w:rsidR="002B2A47">
        <w:instrText xml:space="preserve"> ADDIN EN.CITE &lt;EndNote&gt;&lt;Cite&gt;&lt;Author&gt;Madl&lt;/Author&gt;&lt;Year&gt;2016 &lt;/Year&gt;&lt;RecNum&gt;7218&lt;/RecNum&gt;&lt;DisplayText&gt;(Madl, Franklin, Chen, Montaldi, &amp;amp; Trappl, 2016 ; Madl, Franklin, Chen, Trappl, &amp;amp; Montaldi, 2016)&lt;/DisplayText&gt;&lt;record&gt;&lt;rec-number&gt;7218&lt;/rec-number&gt;&lt;foreign-keys&gt;&lt;key app="EN" db-id="asptfs92o5ap59ff2xgxsts4tttv5sv9tp9e" timestamp="1452531995"&gt;7218&lt;/key&gt;&lt;/foreign-keys&gt;&lt;ref-type name="Journal Article"&gt;17&lt;/ref-type&gt;&lt;contributors&gt;&lt;authors&gt;&lt;author&gt;Madl, T&lt;/author&gt;&lt;author&gt;Franklin, S&lt;/author&gt;&lt;author&gt;Chen, K&lt;/author&gt;&lt;author&gt;Montaldi, D&lt;/author&gt;&lt;author&gt;Trappl, Robert&lt;/author&gt;&lt;/authors&gt;&lt;/contributors&gt;&lt;titles&gt;&lt;title&gt;Towards real-world capable spatial memory in the LIDA cognitive architecture&lt;/title&gt;&lt;secondary-title&gt;Biologically Inspired Cognitive Architectures&lt;/secondary-title&gt;&lt;/titles&gt;&lt;periodical&gt;&lt;full-title&gt;Biologically Inspired Cognitive Architectures&lt;/full-title&gt;&lt;/periodical&gt;&lt;pages&gt;87-104&lt;/pages&gt;&lt;volume&gt;16&lt;/volume&gt;&lt;dates&gt;&lt;year&gt;2016 &lt;/year&gt;&lt;/dates&gt;&lt;urls&gt;&lt;/urls&gt;&lt;electronic-resource-num&gt;10.1016/j.bica.2016.02.001&lt;/electronic-resource-num&gt;&lt;/record&gt;&lt;/Cite&gt;&lt;Cite&gt;&lt;Author&gt;Madl&lt;/Author&gt;&lt;Year&gt;2016&lt;/Year&gt;&lt;RecNum&gt;7277&lt;/RecNum&gt;&lt;record&gt;&lt;rec-number&gt;7277&lt;/rec-number&gt;&lt;foreign-keys&gt;&lt;key app="EN" db-id="asptfs92o5ap59ff2xgxsts4tttv5sv9tp9e" timestamp="1466276378"&gt;7277&lt;/key&gt;&lt;/foreign-keys&gt;&lt;ref-type name="Journal Article"&gt;17&lt;/ref-type&gt;&lt;contributors&gt;&lt;authors&gt;&lt;author&gt;Madl, T&lt;/author&gt;&lt;author&gt;Franklin,  S&lt;/author&gt;&lt;author&gt;Chen, K&lt;/author&gt;&lt;author&gt;Trappl,  R&lt;/author&gt;&lt;author&gt;Montaldi, D&lt;/author&gt;&lt;/authors&gt;&lt;/contributors&gt;&lt;titles&gt;&lt;title&gt;Exploring the structure of spatial representations&lt;/title&gt;&lt;secondary-title&gt;PLoS ONE&lt;/secondary-title&gt;&lt;/titles&gt;&lt;periodical&gt;&lt;full-title&gt;PLoS ONE&lt;/full-title&gt;&lt;/periodical&gt;&lt;dates&gt;&lt;year&gt;2016&lt;/year&gt;&lt;/dates&gt;&lt;urls&gt;&lt;/urls&gt;&lt;/record&gt;&lt;/Cite&gt;&lt;/EndNote&gt;</w:instrText>
      </w:r>
      <w:r w:rsidR="002B2A47">
        <w:fldChar w:fldCharType="separate"/>
      </w:r>
      <w:r w:rsidR="002B2A47">
        <w:rPr>
          <w:noProof/>
        </w:rPr>
        <w:t>(Madl, Franklin, Chen, Montaldi, &amp; Trappl, 2016 ; Madl, Franklin, Chen, Trappl, &amp; Montaldi, 2016)</w:t>
      </w:r>
      <w:r w:rsidR="002B2A47">
        <w:fldChar w:fldCharType="end"/>
      </w:r>
      <w:r w:rsidR="000E04D5">
        <w:t xml:space="preserve">. </w:t>
      </w:r>
    </w:p>
    <w:p w14:paraId="64815368" w14:textId="77777777" w:rsidR="00507510" w:rsidRDefault="00507510" w:rsidP="00325B25">
      <w:pPr>
        <w:pStyle w:val="Heading2"/>
      </w:pPr>
      <w:r w:rsidRPr="00325B25">
        <w:t>Motivation</w:t>
      </w:r>
    </w:p>
    <w:p w14:paraId="4B9D15C3" w14:textId="70893F11" w:rsidR="00231E66" w:rsidRDefault="006E6A8A" w:rsidP="00231E66">
      <w:r>
        <w:t xml:space="preserve">Every autonomous agent, be it human, animal or artificial, must act in pursuit of its own agenda </w:t>
      </w:r>
      <w:r>
        <w:fldChar w:fldCharType="begin"/>
      </w:r>
      <w:r>
        <w:instrText xml:space="preserve"> ADDIN EN.CITE &lt;EndNote&gt;&lt;Cite&gt;&lt;Author&gt;Franklin&lt;/Author&gt;&lt;Year&gt;1997&lt;/Year&gt;&lt;RecNum&gt;4084&lt;/RecNum&gt;&lt;DisplayText&gt;(Franklin &amp;amp; Graesser, 1997)&lt;/DisplayText&gt;&lt;record&gt;&lt;rec-number&gt;4084&lt;/rec-number&gt;&lt;foreign-keys&gt;&lt;key app="EN" db-id="asptfs92o5ap59ff2xgxsts4tttv5sv9tp9e" timestamp="1375393175"&gt;4084&lt;/key&gt;&lt;/foreign-keys&gt;&lt;ref-type name="Book Section"&gt;5&lt;/ref-type&gt;&lt;contributors&gt;&lt;authors&gt;&lt;author&gt;Franklin,  Stan&lt;/author&gt;&lt;author&gt;Graesser,  A  C&lt;/author&gt;&lt;/authors&gt;&lt;/contributors&gt;&lt;titles&gt;&lt;title&gt;Is it an Agent, or just a Program?: A Taxonomy for Autonomous Agents&lt;/title&gt;&lt;secondary-title&gt;Intelligent Agents III&lt;/secondary-title&gt;&lt;/titles&gt;&lt;pages&gt;21–35&lt;/pages&gt;&lt;dates&gt;&lt;year&gt;1997&lt;/year&gt;&lt;/dates&gt;&lt;pub-location&gt;Berlin&lt;/pub-location&gt;&lt;publisher&gt;Springer Verlag&lt;/publisher&gt;&lt;label&gt;58&lt;/label&gt;&lt;urls&gt;&lt;/urls&gt;&lt;/record&gt;&lt;/Cite&gt;&lt;/EndNote&gt;</w:instrText>
      </w:r>
      <w:r>
        <w:fldChar w:fldCharType="separate"/>
      </w:r>
      <w:r>
        <w:rPr>
          <w:noProof/>
        </w:rPr>
        <w:t>(Franklin &amp; Graesser, 1997)</w:t>
      </w:r>
      <w:r>
        <w:fldChar w:fldCharType="end"/>
      </w:r>
      <w:r>
        <w:t xml:space="preserve">. To produce that agenda requires motivation. </w:t>
      </w:r>
      <w:r w:rsidR="007A6EB6">
        <w:t xml:space="preserve">Actions in the </w:t>
      </w:r>
      <w:r w:rsidR="007B3EF5">
        <w:t>LIDA Model</w:t>
      </w:r>
      <w:r w:rsidR="007A6EB6">
        <w:t xml:space="preserve"> are motivated by feelings, including emotions, that is feelings with cognitive content </w:t>
      </w:r>
      <w:r w:rsidR="007A6EB6">
        <w:fldChar w:fldCharType="begin"/>
      </w:r>
      <w:r w:rsidR="007A6EB6">
        <w:instrText xml:space="preserve"> ADDIN EN.CITE &lt;EndNote&gt;&lt;Cite&gt;&lt;Author&gt;Johnston&lt;/Author&gt;&lt;Year&gt;1999&lt;/Year&gt;&lt;RecNum&gt;415&lt;/RecNum&gt;&lt;DisplayText&gt;(Johnston, 1999)&lt;/DisplayText&gt;&lt;record&gt;&lt;rec-number&gt;415&lt;/rec-number&gt;&lt;foreign-keys&gt;&lt;key app="EN" db-id="asptfs92o5ap59ff2xgxsts4tttv5sv9tp9e" timestamp="0"&gt;415&lt;/key&gt;&lt;/foreign-keys&gt;&lt;ref-type name="Book"&gt;6&lt;/ref-type&gt;&lt;contributors&gt;&lt;authors&gt;&lt;author&gt;Johnston,  Victor S&lt;/author&gt;&lt;/authors&gt;&lt;/contributors&gt;&lt;titles&gt;&lt;title&gt;Why We Feel:The Science of Human Emotions&lt;/title&gt;&lt;/titles&gt;&lt;pages&gt;210&lt;/pages&gt;&lt;dates&gt;&lt;year&gt;1999&lt;/year&gt;&lt;/dates&gt;&lt;pub-location&gt;Reading MA&lt;/pub-location&gt;&lt;publisher&gt;Perseus Books&lt;/publisher&gt;&lt;label&gt;244&lt;/label&gt;&lt;urls&gt;&lt;/urls&gt;&lt;/record&gt;&lt;/Cite&gt;&lt;/EndNote&gt;</w:instrText>
      </w:r>
      <w:r w:rsidR="007A6EB6">
        <w:fldChar w:fldCharType="separate"/>
      </w:r>
      <w:r w:rsidR="007A6EB6">
        <w:rPr>
          <w:noProof/>
        </w:rPr>
        <w:t>(Johnston, 1999)</w:t>
      </w:r>
      <w:r w:rsidR="007A6EB6">
        <w:fldChar w:fldCharType="end"/>
      </w:r>
      <w:r w:rsidR="007A6EB6">
        <w:t>. An early paper lays this out, and relates feelings</w:t>
      </w:r>
      <w:r w:rsidR="006B46BA">
        <w:t xml:space="preserve"> in this context</w:t>
      </w:r>
      <w:r w:rsidR="007A6EB6">
        <w:t xml:space="preserve"> to both values and utility </w:t>
      </w:r>
      <w:r w:rsidR="007A6EB6">
        <w:fldChar w:fldCharType="begin"/>
      </w:r>
      <w:r w:rsidR="007A6EB6">
        <w:instrText xml:space="preserve"> ADDIN EN.CITE &lt;EndNote&gt;&lt;Cite&gt;&lt;Author&gt;Franklin&lt;/Author&gt;&lt;Year&gt;2006&lt;/Year&gt;&lt;RecNum&gt;290&lt;/RecNum&gt;&lt;DisplayText&gt;(Franklin &amp;amp; Ramamurthy, 2006)&lt;/DisplayText&gt;&lt;record&gt;&lt;rec-number&gt;290&lt;/rec-number&gt;&lt;foreign-keys&gt;&lt;key app="EN" db-id="asptfs92o5ap59ff2xgxsts4tttv5sv9tp9e" timestamp="0"&gt;290&lt;/key&gt;&lt;/foreign-keys&gt;&lt;ref-type name="Book Section"&gt;5&lt;/ref-type&gt;&lt;contributors&gt;&lt;authors&gt;&lt;author&gt;Franklin,  Stan&lt;/author&gt;&lt;author&gt;Ramamurthy,  Uma&lt;/author&gt;&lt;/authors&gt;&lt;/contributors&gt;&lt;titles&gt;&lt;title&gt;Motivations, Values and Emotions: Three sides of the same coin&lt;/title&gt;&lt;secondary-title&gt;Proceedings of the Sixth International Workshop on Epigenetic Robotics&lt;/secondary-title&gt;&lt;/titles&gt;&lt;pages&gt;41–48&lt;/pages&gt;&lt;volume&gt;128&lt;/volume&gt;&lt;keywords&gt;&lt;keyword&gt;motivation&lt;/keyword&gt;&lt;keyword&gt;values&lt;/keyword&gt;&lt;keyword&gt;Emotions&lt;/keyword&gt;&lt;keyword&gt;feelings&lt;/keyword&gt;&lt;/keywords&gt;&lt;dates&gt;&lt;year&gt;2006&lt;/year&gt;&lt;/dates&gt;&lt;pub-location&gt;Paris, France&lt;/pub-location&gt;&lt;publisher&gt;Lund University Cognitive Studies&lt;/publisher&gt;&lt;label&gt;707&lt;/label&gt;&lt;urls&gt;&lt;/urls&gt;&lt;/record&gt;&lt;/Cite&gt;&lt;/EndNote&gt;</w:instrText>
      </w:r>
      <w:r w:rsidR="007A6EB6">
        <w:fldChar w:fldCharType="separate"/>
      </w:r>
      <w:r w:rsidR="007A6EB6">
        <w:rPr>
          <w:noProof/>
        </w:rPr>
        <w:t>(Franklin &amp; Ramamurthy, 2006)</w:t>
      </w:r>
      <w:r w:rsidR="007A6EB6">
        <w:fldChar w:fldCharType="end"/>
      </w:r>
      <w:r w:rsidR="007A6EB6">
        <w:t xml:space="preserve">.  More recent work </w:t>
      </w:r>
      <w:r w:rsidR="004C6149">
        <w:t xml:space="preserve">fleshes out just how feelings play </w:t>
      </w:r>
      <w:r w:rsidR="006B46BA">
        <w:t>a</w:t>
      </w:r>
      <w:r w:rsidR="004C6149">
        <w:t xml:space="preserve"> major role in motivati</w:t>
      </w:r>
      <w:r w:rsidR="006B46BA">
        <w:t>ng</w:t>
      </w:r>
      <w:r w:rsidR="004C6149">
        <w:t xml:space="preserve"> the choice of actions </w:t>
      </w:r>
      <w:r w:rsidR="004C6149">
        <w:fldChar w:fldCharType="begin"/>
      </w:r>
      <w:r w:rsidR="004C6149">
        <w:instrText xml:space="preserve"> ADDIN EN.CITE &lt;EndNote&gt;&lt;Cite&gt;&lt;Author&gt;McCall&lt;/Author&gt;&lt;Year&gt;2014&lt;/Year&gt;&lt;RecNum&gt;6815&lt;/RecNum&gt;&lt;DisplayText&gt;(McCall, 2014; McCall, Franklin, Faghihi, &amp;amp; Snaider, submitted)&lt;/DisplayText&gt;&lt;record&gt;&lt;rec-number&gt;6815&lt;/rec-number&gt;&lt;foreign-keys&gt;&lt;key app="EN" db-id="asptfs92o5ap59ff2xgxsts4tttv5sv9tp9e" timestamp="1407769641"&gt;6815&lt;/key&gt;&lt;/foreign-keys&gt;&lt;ref-type name="Thesis"&gt;32&lt;/ref-type&gt;&lt;contributors&gt;&lt;authors&gt;&lt;author&gt;McCall, Ryan &lt;/author&gt;&lt;/authors&gt;&lt;/contributors&gt;&lt;titles&gt;&lt;title&gt;Fundamental Motivation and Perception for a Systems-Level Cognitive Architecture.&lt;/title&gt;&lt;secondary-title&gt;Computer Science&lt;/secondary-title&gt;&lt;/titles&gt;&lt;volume&gt;PhD Thesis&lt;/volume&gt;&lt;dates&gt;&lt;year&gt;2014&lt;/year&gt;&lt;/dates&gt;&lt;pub-location&gt;Memphis, TN USA&lt;/pub-location&gt;&lt;publisher&gt;University of Memphis&lt;/publisher&gt;&lt;urls&gt;&lt;/urls&gt;&lt;/record&gt;&lt;/Cite&gt;&lt;Cite&gt;&lt;Author&gt;McCall&lt;/Author&gt;&lt;Year&gt;submitted&lt;/Year&gt;&lt;RecNum&gt;7358&lt;/RecNum&gt;&lt;record&gt;&lt;rec-number&gt;7358&lt;/rec-number&gt;&lt;foreign-keys&gt;&lt;key app="EN" db-id="asptfs92o5ap59ff2xgxsts4tttv5sv9tp9e" timestamp="1512861111"&gt;7358&lt;/key&gt;&lt;/foreign-keys&gt;&lt;ref-type name="Journal Article"&gt;17&lt;/ref-type&gt;&lt;contributors&gt;&lt;authors&gt;&lt;author&gt;McCall,Ryan J&lt;/author&gt;&lt;author&gt;Franklin,Stan&lt;/author&gt;&lt;author&gt;Faghihi,Usef&lt;/author&gt;&lt;author&gt;Snaider,Javier&lt;/author&gt;&lt;/authors&gt;&lt;/contributors&gt;&lt;titles&gt;&lt;title&gt;Artificial Motivation for Cognitive Software Agents&lt;/title&gt;&lt;/titles&gt;&lt;dates&gt;&lt;year&gt;submitted&lt;/year&gt;&lt;/dates&gt;&lt;urls&gt;&lt;/urls&gt;&lt;/record&gt;&lt;/Cite&gt;&lt;/EndNote&gt;</w:instrText>
      </w:r>
      <w:r w:rsidR="004C6149">
        <w:fldChar w:fldCharType="separate"/>
      </w:r>
      <w:r w:rsidR="004C6149">
        <w:rPr>
          <w:noProof/>
        </w:rPr>
        <w:t>(McCall, 2014; McCall, Franklin, Faghihi, &amp; Snaider, submitted)</w:t>
      </w:r>
      <w:r w:rsidR="004C6149">
        <w:fldChar w:fldCharType="end"/>
      </w:r>
      <w:r w:rsidR="004C6149">
        <w:t xml:space="preserve">. </w:t>
      </w:r>
      <w:r w:rsidR="004A44EC">
        <w:t>Feelings arise in Sensory Memory (see Figure 1), are recognized in Perceptual Associative Memory, and become part of the percept that update</w:t>
      </w:r>
      <w:r w:rsidR="006B46BA">
        <w:t>s</w:t>
      </w:r>
      <w:r w:rsidR="004A44EC">
        <w:t xml:space="preserve"> the Current Situational Model. There they </w:t>
      </w:r>
      <w:r w:rsidR="00F456B7" w:rsidRPr="00F456B7">
        <w:t>arouse</w:t>
      </w:r>
      <w:r w:rsidR="004A44EC">
        <w:t xml:space="preserve"> structure building </w:t>
      </w:r>
      <w:proofErr w:type="spellStart"/>
      <w:r w:rsidR="004A44EC">
        <w:t>codelets</w:t>
      </w:r>
      <w:proofErr w:type="spellEnd"/>
      <w:r w:rsidR="004A44EC">
        <w:t xml:space="preserve"> to produce </w:t>
      </w:r>
      <w:r w:rsidR="00F456B7">
        <w:t xml:space="preserve">various </w:t>
      </w:r>
      <w:r w:rsidR="004A44EC">
        <w:t>options</w:t>
      </w:r>
      <w:r w:rsidR="00F456B7">
        <w:t xml:space="preserve"> </w:t>
      </w:r>
      <w:r w:rsidR="00F456B7" w:rsidRPr="00F456B7">
        <w:t>advocating</w:t>
      </w:r>
      <w:r w:rsidR="00F456B7">
        <w:t xml:space="preserve"> possible </w:t>
      </w:r>
      <w:r w:rsidR="00F456B7">
        <w:lastRenderedPageBreak/>
        <w:t xml:space="preserve">responses to the feeling. The most salient of these likely wins the competition for consciousness in the Global Workspace, and is broadcast, </w:t>
      </w:r>
      <w:proofErr w:type="gramStart"/>
      <w:r w:rsidR="00F456B7">
        <w:t>in particular to</w:t>
      </w:r>
      <w:proofErr w:type="gramEnd"/>
      <w:r w:rsidR="00F456B7">
        <w:t xml:space="preserve"> Procedural Memory. There schemes proposing specific action</w:t>
      </w:r>
      <w:r w:rsidR="00BF256C">
        <w:t>s to implement the broadcast option</w:t>
      </w:r>
      <w:r w:rsidR="00F456B7">
        <w:t xml:space="preserve"> are instantiated and forwarded to Action Selection</w:t>
      </w:r>
      <w:r w:rsidR="006B46BA">
        <w:t>,</w:t>
      </w:r>
      <w:r w:rsidR="00F456B7">
        <w:t xml:space="preserve"> where a single action is selected</w:t>
      </w:r>
      <w:r w:rsidR="00BF256C">
        <w:t xml:space="preserve"> as a response to the original feeling.</w:t>
      </w:r>
      <w:r w:rsidR="006B46BA">
        <w:t xml:space="preserve"> </w:t>
      </w:r>
      <w:proofErr w:type="gramStart"/>
      <w:r w:rsidR="006B46BA">
        <w:t>Thus</w:t>
      </w:r>
      <w:proofErr w:type="gramEnd"/>
      <w:r w:rsidR="006B46BA">
        <w:t xml:space="preserve"> feelings act as motivators.</w:t>
      </w:r>
    </w:p>
    <w:p w14:paraId="11B78FF5" w14:textId="4A1A6652" w:rsidR="00053354" w:rsidRDefault="00053354" w:rsidP="00053354">
      <w:pPr>
        <w:pStyle w:val="Heading2"/>
      </w:pPr>
      <w:r>
        <w:t>Self</w:t>
      </w:r>
    </w:p>
    <w:p w14:paraId="75C5908B" w14:textId="0344915F" w:rsidR="00053354" w:rsidRPr="00053354" w:rsidRDefault="00053354" w:rsidP="00053354">
      <w:r>
        <w:t>Any systems-level cognitive model such as our LIDA Model that aspires to model consciousness, must attempt to account for the notion of self</w:t>
      </w:r>
      <w:r w:rsidR="001A52D2">
        <w:t xml:space="preserve"> with its multiple aspects. We have </w:t>
      </w:r>
      <w:del w:id="3" w:author="Steve Strain" w:date="2018-01-09T08:19:00Z">
        <w:r w:rsidR="001A52D2" w:rsidDel="005F5047">
          <w:delText xml:space="preserve">make </w:delText>
        </w:r>
      </w:del>
      <w:ins w:id="4" w:author="Steve Strain" w:date="2018-01-09T08:19:00Z">
        <w:r w:rsidR="005F5047">
          <w:t>made</w:t>
        </w:r>
        <w:r w:rsidR="005F5047">
          <w:t xml:space="preserve"> </w:t>
        </w:r>
      </w:ins>
      <w:r w:rsidR="001A52D2">
        <w:t xml:space="preserve">one attempt at describing how a number of different “selves” could be constructed within the LIDA Model </w:t>
      </w:r>
      <w:r w:rsidR="001A52D2">
        <w:fldChar w:fldCharType="begin"/>
      </w:r>
      <w:r w:rsidR="001A52D2">
        <w:instrText xml:space="preserve"> ADDIN EN.CITE &lt;EndNote&gt;&lt;Cite&gt;&lt;Author&gt;Ramamurthy&lt;/Author&gt;&lt;Year&gt;2011&lt;/Year&gt;&lt;RecNum&gt;2943&lt;/RecNum&gt;&lt;DisplayText&gt;(Ramamurthy &amp;amp; Franklin, 2011)&lt;/DisplayText&gt;&lt;record&gt;&lt;rec-number&gt;2943&lt;/rec-number&gt;&lt;foreign-keys&gt;&lt;key app="EN" db-id="asptfs92o5ap59ff2xgxsts4tttv5sv9tp9e" timestamp="1303529369"&gt;2943&lt;/key&gt;&lt;/foreign-keys&gt;&lt;ref-type name="Conference Proceedings"&gt;10&lt;/ref-type&gt;&lt;contributors&gt;&lt;authors&gt;&lt;author&gt;Ramamurthy, U.&lt;/author&gt;&lt;author&gt; Franklin, S.&lt;/author&gt;&lt;/authors&gt;&lt;/contributors&gt;&lt;titles&gt;&lt;title&gt;Self System in a model of Cognition.&lt;/title&gt;&lt;secondary-title&gt;Machine Consciousness Symposium at the Artificial Intelligence and Simulation of Behavior Convention (AISB&amp;apos;11&lt;/secondary-title&gt;&lt;/titles&gt;&lt;pages&gt;51-54.&lt;/pages&gt;&lt;dates&gt;&lt;year&gt;2011&lt;/year&gt;&lt;/dates&gt;&lt;pub-location&gt;University of York, UK&lt;/pub-location&gt;&lt;urls&gt;&lt;/urls&gt;&lt;/record&gt;&lt;/Cite&gt;&lt;/EndNote&gt;</w:instrText>
      </w:r>
      <w:r w:rsidR="001A52D2">
        <w:fldChar w:fldCharType="separate"/>
      </w:r>
      <w:r w:rsidR="001A52D2">
        <w:rPr>
          <w:noProof/>
        </w:rPr>
        <w:t>(Ramamurthy &amp; Franklin, 2011)</w:t>
      </w:r>
      <w:r w:rsidR="001A52D2">
        <w:fldChar w:fldCharType="end"/>
      </w:r>
      <w:r w:rsidR="001A52D2">
        <w:t>. More recently we have begun to augment this account by combining these constructs with key elements of S</w:t>
      </w:r>
      <w:r w:rsidR="000A5732">
        <w:t>h</w:t>
      </w:r>
      <w:del w:id="5" w:author="Steve Strain" w:date="2018-01-09T08:19:00Z">
        <w:r w:rsidR="000A5732" w:rsidDel="005F5047">
          <w:delText>u</w:delText>
        </w:r>
      </w:del>
      <w:r w:rsidR="000A5732">
        <w:t>a</w:t>
      </w:r>
      <w:ins w:id="6" w:author="Steve Strain" w:date="2018-01-09T08:19:00Z">
        <w:r w:rsidR="005F5047">
          <w:t>u</w:t>
        </w:r>
      </w:ins>
      <w:r w:rsidR="000A5732">
        <w:t xml:space="preserve">n Gallagher’s pattern theory of self </w:t>
      </w:r>
      <w:r w:rsidR="000A5732">
        <w:fldChar w:fldCharType="begin"/>
      </w:r>
      <w:r w:rsidR="000A5732">
        <w:instrText xml:space="preserve"> ADDIN EN.CITE &lt;EndNote&gt;&lt;Cite ExcludeAuth="1"&gt;&lt;Author&gt;Gallagher&lt;/Author&gt;&lt;Year&gt;2013&lt;/Year&gt;&lt;RecNum&gt;7463&lt;/RecNum&gt;&lt;DisplayText&gt;(2013)&lt;/DisplayText&gt;&lt;record&gt;&lt;rec-number&gt;7463&lt;/rec-number&gt;&lt;foreign-keys&gt;&lt;key app="EN" db-id="asptfs92o5ap59ff2xgxsts4tttv5sv9tp9e" timestamp="1515261044"&gt;7463&lt;/key&gt;&lt;/foreign-keys&gt;&lt;ref-type name="Journal Article"&gt;17&lt;/ref-type&gt;&lt;contributors&gt;&lt;authors&gt;&lt;author&gt;Gallagher, Shaun&lt;/author&gt;&lt;/authors&gt;&lt;/contributors&gt;&lt;titles&gt;&lt;title&gt;A pattern theory of self&lt;/title&gt;&lt;secondary-title&gt;Frontiers in Human Neuroscience&lt;/secondary-title&gt;&lt;/titles&gt;&lt;periodical&gt;&lt;full-title&gt;Frontiers in Human Neuroscience&lt;/full-title&gt;&lt;/periodical&gt;&lt;volume&gt;7&lt;/volume&gt;&lt;dates&gt;&lt;year&gt;2013&lt;/year&gt;&lt;/dates&gt;&lt;urls&gt;&lt;/urls&gt;&lt;/record&gt;&lt;/Cite&gt;&lt;/EndNote&gt;</w:instrText>
      </w:r>
      <w:r w:rsidR="000A5732">
        <w:fldChar w:fldCharType="separate"/>
      </w:r>
      <w:r w:rsidR="000A5732">
        <w:rPr>
          <w:noProof/>
        </w:rPr>
        <w:t>(2013)</w:t>
      </w:r>
      <w:r w:rsidR="000A5732">
        <w:fldChar w:fldCharType="end"/>
      </w:r>
      <w:r w:rsidR="000A5732">
        <w:t xml:space="preserve">. This use of pattern theory is helping us to clarify various theoretical issues with including various “selves” </w:t>
      </w:r>
      <w:r w:rsidR="00471AF2">
        <w:t>in the LIDA Model as well as open questions such as the relationships between different sub-selves.</w:t>
      </w:r>
    </w:p>
    <w:p w14:paraId="5069A814" w14:textId="64A47861" w:rsidR="00507510" w:rsidRDefault="00507510" w:rsidP="006B46BA">
      <w:pPr>
        <w:pStyle w:val="Heading2"/>
      </w:pPr>
      <w:r w:rsidRPr="00325B25">
        <w:t>Cyclic to Multi</w:t>
      </w:r>
      <w:del w:id="7" w:author="Steve Strain" w:date="2018-01-09T08:20:00Z">
        <w:r w:rsidRPr="00325B25" w:rsidDel="005F5047">
          <w:delText>-</w:delText>
        </w:r>
      </w:del>
      <w:r w:rsidRPr="00325B25">
        <w:t>cyclic Processes</w:t>
      </w:r>
    </w:p>
    <w:p w14:paraId="1AC0093D" w14:textId="5DEEA4DA" w:rsidR="00D63BCE" w:rsidRPr="00D63BCE" w:rsidRDefault="00D63BCE" w:rsidP="00D63BCE">
      <w:r>
        <w:t xml:space="preserve">The </w:t>
      </w:r>
      <w:r w:rsidR="007B3EF5">
        <w:t>LIDA Model</w:t>
      </w:r>
      <w:r>
        <w:t xml:space="preserve"> begins its fleshing out of Global Workspace Theory by postulating a cognitive cycle (see Figure 1 for a detailed diagram)</w:t>
      </w:r>
      <w:r w:rsidR="002A422A">
        <w:t>, which we view as a cognitive atom from which more complex cognitive processes are constructed</w:t>
      </w:r>
      <w:r>
        <w:t xml:space="preserve">. </w:t>
      </w:r>
      <w:r w:rsidR="002A5669">
        <w:t>A LIDA agent spends its “life” in a continual, cascading (overlapping) sequence of such cognitive cycles, ea</w:t>
      </w:r>
      <w:r w:rsidR="00BC1642">
        <w:t xml:space="preserve">ch sensing and understanding </w:t>
      </w:r>
      <w:del w:id="8" w:author="Steve Strain" w:date="2018-01-09T08:21:00Z">
        <w:r w:rsidR="00BC1642" w:rsidDel="005F5047">
          <w:delText>it</w:delText>
        </w:r>
        <w:r w:rsidR="002A5669" w:rsidDel="005F5047">
          <w:delText xml:space="preserve">s </w:delText>
        </w:r>
      </w:del>
      <w:ins w:id="9" w:author="Steve Strain" w:date="2018-01-09T08:21:00Z">
        <w:r w:rsidR="005F5047">
          <w:t>the agent’s</w:t>
        </w:r>
        <w:r w:rsidR="005F5047">
          <w:t xml:space="preserve"> </w:t>
        </w:r>
      </w:ins>
      <w:r w:rsidR="002A5669">
        <w:t xml:space="preserve">current situation, and choosing and executing an appropriate response. Such cycles occur five to ten times a second in </w:t>
      </w:r>
      <w:commentRangeStart w:id="10"/>
      <w:del w:id="11" w:author="Steve Strain" w:date="2018-01-10T09:49:00Z">
        <w:r w:rsidR="002A5669" w:rsidDel="00441A62">
          <w:delText xml:space="preserve">we </w:delText>
        </w:r>
      </w:del>
      <w:commentRangeEnd w:id="10"/>
      <w:r w:rsidR="00441A62">
        <w:rPr>
          <w:rStyle w:val="CommentReference"/>
        </w:rPr>
        <w:commentReference w:id="10"/>
      </w:r>
      <w:r w:rsidR="002A5669">
        <w:t xml:space="preserve">humans </w:t>
      </w:r>
      <w:r w:rsidR="002A5669">
        <w:fldChar w:fldCharType="begin"/>
      </w:r>
      <w:r w:rsidR="002A5669">
        <w:instrText xml:space="preserve"> ADDIN EN.CITE &lt;EndNote&gt;&lt;Cite&gt;&lt;Author&gt;Madl&lt;/Author&gt;&lt;Year&gt;2011&lt;/Year&gt;&lt;RecNum&gt;2947&lt;/RecNum&gt;&lt;DisplayText&gt;(Madl, Baars, &amp;amp; Franklin, 2011)&lt;/DisplayText&gt;&lt;record&gt;&lt;rec-number&gt;2947&lt;/rec-number&gt;&lt;foreign-keys&gt;&lt;key app="EN" db-id="asptfs92o5ap59ff2xgxsts4tttv5sv9tp9e" timestamp="1303798285"&gt;2947&lt;/key&gt;&lt;/foreign-keys&gt;&lt;ref-type name="Journal Article"&gt;17&lt;/ref-type&gt;&lt;contributors&gt;&lt;authors&gt;&lt;author&gt;Madl, Tamas&lt;/author&gt;&lt;author&gt;Baars, Bernard J.&lt;/author&gt;&lt;author&gt;Franklin, Stan&lt;/author&gt;&lt;/authors&gt;&lt;/contributors&gt;&lt;titles&gt;&lt;title&gt;The Timing of the Cognitive Cycle&lt;/title&gt;&lt;secondary-title&gt;PLoS ONE&lt;/secondary-title&gt;&lt;/titles&gt;&lt;periodical&gt;&lt;full-title&gt;PLoS ONE&lt;/full-title&gt;&lt;/periodical&gt;&lt;pages&gt;e14803&lt;/pages&gt;&lt;volume&gt;6&lt;/volume&gt;&lt;number&gt;4&lt;/number&gt;&lt;dates&gt;&lt;year&gt;2011&lt;/year&gt;&lt;/dates&gt;&lt;publisher&gt;Public Library of Science&lt;/publisher&gt;&lt;urls&gt;&lt;related-urls&gt;&lt;url&gt;http://dx.doi.org/10.1371%2Fjournal.pone.0014803&lt;/url&gt;&lt;/related-urls&gt;&lt;/urls&gt;&lt;electronic-resource-num&gt;10.1371/journal.pone.0014803&lt;/electronic-resource-num&gt;&lt;/record&gt;&lt;/Cite&gt;&lt;/EndNote&gt;</w:instrText>
      </w:r>
      <w:r w:rsidR="002A5669">
        <w:fldChar w:fldCharType="separate"/>
      </w:r>
      <w:r w:rsidR="002A5669">
        <w:rPr>
          <w:noProof/>
        </w:rPr>
        <w:t>(Madl, Baars, &amp; Franklin, 2011)</w:t>
      </w:r>
      <w:r w:rsidR="002A5669">
        <w:fldChar w:fldCharType="end"/>
      </w:r>
      <w:r w:rsidR="002A5669">
        <w:t xml:space="preserve">. </w:t>
      </w:r>
      <w:r w:rsidR="005E21E6">
        <w:t xml:space="preserve">The first decade or more of </w:t>
      </w:r>
      <w:r w:rsidR="002A422A">
        <w:t xml:space="preserve">our </w:t>
      </w:r>
      <w:r w:rsidR="005E21E6">
        <w:t>research</w:t>
      </w:r>
      <w:r w:rsidR="002A422A">
        <w:t xml:space="preserve"> was devoted to trying to understand</w:t>
      </w:r>
      <w:r w:rsidR="005E21E6">
        <w:t xml:space="preserve"> what happens during a single cognitive cycle</w:t>
      </w:r>
      <w:r w:rsidR="002A422A">
        <w:t>,</w:t>
      </w:r>
      <w:r w:rsidR="005E21E6">
        <w:t xml:space="preserve"> taking in humans 200 to 500 </w:t>
      </w:r>
      <w:proofErr w:type="spellStart"/>
      <w:r w:rsidR="005E21E6">
        <w:t>ms.</w:t>
      </w:r>
      <w:proofErr w:type="spellEnd"/>
      <w:r w:rsidR="005E21E6">
        <w:t xml:space="preserve"> Now, having at least a partial </w:t>
      </w:r>
      <w:r w:rsidR="002A422A">
        <w:t xml:space="preserve">overall </w:t>
      </w:r>
      <w:r w:rsidR="002A422A" w:rsidRPr="002A422A">
        <w:t>discernment</w:t>
      </w:r>
      <w:r w:rsidR="005E21E6">
        <w:t xml:space="preserve"> of the activity of a single cycle, we feel </w:t>
      </w:r>
      <w:r w:rsidR="002A422A">
        <w:t>emboldened</w:t>
      </w:r>
      <w:r w:rsidR="005E21E6">
        <w:t xml:space="preserve"> to </w:t>
      </w:r>
      <w:r w:rsidR="002A422A">
        <w:t xml:space="preserve">turn some of our attention to more complex multi-cyclic processes such as planning, reasoning, </w:t>
      </w:r>
      <w:del w:id="12" w:author="Steve Strain" w:date="2018-01-10T09:51:00Z">
        <w:r w:rsidR="002A422A" w:rsidDel="00E63798">
          <w:delText xml:space="preserve">or </w:delText>
        </w:r>
      </w:del>
      <w:ins w:id="13" w:author="Steve Strain" w:date="2018-01-10T09:51:00Z">
        <w:r w:rsidR="00E63798">
          <w:t>and</w:t>
        </w:r>
        <w:r w:rsidR="00E63798">
          <w:t xml:space="preserve"> </w:t>
        </w:r>
      </w:ins>
      <w:r w:rsidR="002A422A">
        <w:t xml:space="preserve">deliberation. </w:t>
      </w:r>
    </w:p>
    <w:p w14:paraId="0061E54E" w14:textId="77777777" w:rsidR="00507510" w:rsidRDefault="00507510" w:rsidP="00325B25">
      <w:pPr>
        <w:pStyle w:val="Heading2"/>
      </w:pPr>
      <w:r w:rsidRPr="00325B25">
        <w:t>Language</w:t>
      </w:r>
    </w:p>
    <w:p w14:paraId="3811A2D0" w14:textId="41D732E8" w:rsidR="006A4C33" w:rsidRDefault="00835CB3" w:rsidP="006A4C33">
      <w:r w:rsidRPr="000E6696">
        <w:t xml:space="preserve">LIDA has been criticized </w:t>
      </w:r>
      <w:del w:id="14" w:author="Steve Strain" w:date="2018-01-10T09:51:00Z">
        <w:r w:rsidRPr="000E6696" w:rsidDel="00E63798">
          <w:delText xml:space="preserve">of </w:delText>
        </w:r>
      </w:del>
      <w:ins w:id="15" w:author="Steve Strain" w:date="2018-01-10T09:51:00Z">
        <w:r w:rsidR="00E63798">
          <w:t>for</w:t>
        </w:r>
        <w:r w:rsidR="00E63798" w:rsidRPr="000E6696">
          <w:t xml:space="preserve"> </w:t>
        </w:r>
      </w:ins>
      <w:r w:rsidRPr="000E6696">
        <w:t>focusing on low intelligence tasks, and lacking high cognitive functions such as language understan</w:t>
      </w:r>
      <w:r w:rsidR="006A4C33">
        <w:t>ding</w:t>
      </w:r>
      <w:r w:rsidRPr="000E6696">
        <w:t xml:space="preserve"> </w:t>
      </w:r>
      <w:r w:rsidRPr="000E6696">
        <w:fldChar w:fldCharType="begin"/>
      </w:r>
      <w:r w:rsidRPr="000E6696">
        <w:instrText xml:space="preserve"> ADDIN EN.CITE &lt;EndNote&gt;&lt;Cite&gt;&lt;Author&gt;Duch&lt;/Author&gt;&lt;Year&gt;2008&lt;/Year&gt;&lt;RecNum&gt;2809&lt;/RecNum&gt;&lt;DisplayText&gt;(Duch, Oentaryo, &amp;amp; Pasquier, 2008)&lt;/DisplayText&gt;&lt;record&gt;&lt;rec-number&gt;2809&lt;/rec-number&gt;&lt;foreign-keys&gt;&lt;key app="EN" db-id="asptfs92o5ap59ff2xgxsts4tttv5sv9tp9e" timestamp="1292431682"&gt;2809&lt;/key&gt;&lt;/foreign-keys&gt;&lt;ref-type name="Book Section"&gt;5&lt;/ref-type&gt;&lt;contributors&gt;&lt;authors&gt;&lt;author&gt;Duch, W&lt;/author&gt;&lt;author&gt;Oentaryo, RJ&lt;/author&gt;&lt;author&gt;Pasquier,M&lt;/author&gt;&lt;/authors&gt;&lt;secondary-authors&gt;&lt;author&gt;Wang,Pei&lt;/author&gt;&lt;author&gt;Goertzel,  Ben&lt;/author&gt;&lt;author&gt;Franklin, Stan&lt;/author&gt;&lt;/secondary-authors&gt;&lt;/contributors&gt;&lt;titles&gt;&lt;title&gt;Cognitive Architectures: Where Do We Go From Here?&lt;/title&gt;&lt;secondary-title&gt;Artificial general Intelligence, 2008: proceedings of the First AGI Conference&lt;/secondary-title&gt;&lt;/titles&gt;&lt;pages&gt;122-137&lt;/pages&gt;&lt;dates&gt;&lt;year&gt;2008&lt;/year&gt;&lt;/dates&gt;&lt;urls&gt;&lt;/urls&gt;&lt;/record&gt;&lt;/Cite&gt;&lt;/EndNote&gt;</w:instrText>
      </w:r>
      <w:r w:rsidRPr="000E6696">
        <w:fldChar w:fldCharType="separate"/>
      </w:r>
      <w:r w:rsidRPr="000E6696">
        <w:t>(Duch, Oentaryo, &amp; Pasquier, 2008)</w:t>
      </w:r>
      <w:r w:rsidRPr="000E6696">
        <w:fldChar w:fldCharType="end"/>
      </w:r>
      <w:r w:rsidRPr="000E6696">
        <w:t xml:space="preserve">. </w:t>
      </w:r>
      <w:r>
        <w:t>T</w:t>
      </w:r>
      <w:r w:rsidRPr="000E6696">
        <w:t>o overcome this gap</w:t>
      </w:r>
      <w:r w:rsidR="007E1DB3">
        <w:t>,</w:t>
      </w:r>
      <w:r w:rsidRPr="000E6696">
        <w:t xml:space="preserve"> and initiate language processing in </w:t>
      </w:r>
      <w:r>
        <w:t xml:space="preserve">the </w:t>
      </w:r>
      <w:r w:rsidRPr="000E6696">
        <w:t>LIDA</w:t>
      </w:r>
      <w:r>
        <w:t xml:space="preserve"> architecture</w:t>
      </w:r>
      <w:r w:rsidRPr="000E6696">
        <w:t>,</w:t>
      </w:r>
      <w:r>
        <w:t xml:space="preserve"> learning the meaning of the </w:t>
      </w:r>
      <w:proofErr w:type="spellStart"/>
      <w:r>
        <w:t>vervet</w:t>
      </w:r>
      <w:proofErr w:type="spellEnd"/>
      <w:r>
        <w:t xml:space="preserve"> </w:t>
      </w:r>
      <w:r w:rsidR="007E1DB3">
        <w:t xml:space="preserve">monkey </w:t>
      </w:r>
      <w:r>
        <w:t>alarm calls was simulated</w:t>
      </w:r>
      <w:r w:rsidRPr="000E6696">
        <w:t>.</w:t>
      </w:r>
      <w:r>
        <w:t xml:space="preserve"> </w:t>
      </w:r>
      <w:r w:rsidRPr="000E6696">
        <w:t xml:space="preserve"> </w:t>
      </w:r>
      <w:r>
        <w:t xml:space="preserve">Field studies </w:t>
      </w:r>
      <w:r w:rsidR="006A4C33">
        <w:fldChar w:fldCharType="begin"/>
      </w:r>
      <w:r w:rsidR="006A4C33">
        <w:instrText xml:space="preserve"> ADDIN EN.CITE &lt;EndNote&gt;&lt;Cite&gt;&lt;Author&gt;Seyfarth&lt;/Author&gt;&lt;Year&gt;1980&lt;/Year&gt;&lt;RecNum&gt;3314&lt;/RecNum&gt;&lt;DisplayText&gt;(Seyfarth, Cheney, &amp;amp; Marler, 1980)&lt;/DisplayText&gt;&lt;record&gt;&lt;rec-number&gt;3314&lt;/rec-number&gt;&lt;foreign-keys&gt;&lt;key app="EN" db-id="asptfs92o5ap59ff2xgxsts4tttv5sv9tp9e" timestamp="1328503226"&gt;3314&lt;/key&gt;&lt;/foreign-keys&gt;&lt;ref-type name="Journal Article"&gt;17&lt;/ref-type&gt;&lt;contributors&gt;&lt;authors&gt;&lt;author&gt;Seyfarth, RM&lt;/author&gt;&lt;author&gt;Cheney, DL&lt;/author&gt;&lt;author&gt;Marler, P&lt;/author&gt;&lt;/authors&gt;&lt;/contributors&gt;&lt;titles&gt;&lt;title&gt;Monkey responses to Three Different Alarm Calls: Evidence of Predator Classification and Semantic Communication&lt;/title&gt;&lt;secondary-title&gt;Science&lt;/secondary-title&gt;&lt;/titles&gt;&lt;periodical&gt;&lt;full-title&gt;Science&lt;/full-title&gt;&lt;/periodical&gt;&lt;pages&gt;801-803&lt;/pages&gt;&lt;volume&gt; 210&lt;/volume&gt;&lt;number&gt;4471&lt;/number&gt;&lt;dates&gt;&lt;year&gt;1980&lt;/year&gt;&lt;/dates&gt;&lt;urls&gt;&lt;/urls&gt;&lt;/record&gt;&lt;/Cite&gt;&lt;/EndNote&gt;</w:instrText>
      </w:r>
      <w:r w:rsidR="006A4C33">
        <w:fldChar w:fldCharType="separate"/>
      </w:r>
      <w:r w:rsidR="006A4C33">
        <w:rPr>
          <w:noProof/>
        </w:rPr>
        <w:t>(Seyfarth, Cheney, &amp; Marler, 1980)</w:t>
      </w:r>
      <w:r w:rsidR="006A4C33">
        <w:fldChar w:fldCharType="end"/>
      </w:r>
      <w:r>
        <w:t xml:space="preserve"> revealed the existence of three distinct alarm calls. Each call is emitted to warn the rest of the group </w:t>
      </w:r>
      <w:r w:rsidR="00D4768E">
        <w:t>of</w:t>
      </w:r>
      <w:r>
        <w:t xml:space="preserve"> the danger </w:t>
      </w:r>
      <w:r w:rsidR="00D4768E">
        <w:t>from a predator</w:t>
      </w:r>
      <w:r>
        <w:t xml:space="preserve"> in the vicinity. Upon hearing a </w:t>
      </w:r>
      <w:proofErr w:type="gramStart"/>
      <w:r>
        <w:t>particular alarm</w:t>
      </w:r>
      <w:proofErr w:type="gramEnd"/>
      <w:r>
        <w:t xml:space="preserve"> call, </w:t>
      </w:r>
      <w:proofErr w:type="spellStart"/>
      <w:r>
        <w:t>vervet</w:t>
      </w:r>
      <w:proofErr w:type="spellEnd"/>
      <w:r>
        <w:t xml:space="preserve"> monkeys </w:t>
      </w:r>
      <w:r w:rsidR="00D4768E">
        <w:t xml:space="preserve">typically </w:t>
      </w:r>
      <w:r>
        <w:t>escape into saf</w:t>
      </w:r>
      <w:r w:rsidR="00BC1642">
        <w:t>e locations</w:t>
      </w:r>
      <w:ins w:id="16" w:author="Steve Strain" w:date="2018-01-10T09:52:00Z">
        <w:r w:rsidR="00E63798">
          <w:t xml:space="preserve"> in a </w:t>
        </w:r>
      </w:ins>
      <w:ins w:id="17" w:author="Steve Strain" w:date="2018-01-10T09:53:00Z">
        <w:r w:rsidR="00E63798">
          <w:t>manner</w:t>
        </w:r>
      </w:ins>
      <w:ins w:id="18" w:author="Steve Strain" w:date="2018-01-10T09:52:00Z">
        <w:r w:rsidR="00E63798">
          <w:t xml:space="preserve"> </w:t>
        </w:r>
      </w:ins>
      <w:ins w:id="19" w:author="Steve Strain" w:date="2018-01-10T09:53:00Z">
        <w:r w:rsidR="00E63798">
          <w:t xml:space="preserve">appropriate to </w:t>
        </w:r>
      </w:ins>
      <w:ins w:id="20" w:author="Steve Strain" w:date="2018-01-10T09:52:00Z">
        <w:r w:rsidR="00E63798">
          <w:t>the predator type signaled by that al</w:t>
        </w:r>
      </w:ins>
      <w:ins w:id="21" w:author="Steve Strain" w:date="2018-01-10T09:53:00Z">
        <w:r w:rsidR="00E63798">
          <w:t>arm</w:t>
        </w:r>
      </w:ins>
      <w:r w:rsidR="00BC1642">
        <w:t>. A LIDA based agent</w:t>
      </w:r>
      <w:r>
        <w:t xml:space="preserve"> that learns t</w:t>
      </w:r>
      <w:r w:rsidR="00BC1642">
        <w:t>he meaning of these alarm calls</w:t>
      </w:r>
      <w:r>
        <w:t xml:space="preserve"> has been developed </w:t>
      </w:r>
      <w:commentRangeStart w:id="22"/>
      <w:del w:id="23" w:author="Steve Strain" w:date="2018-01-10T09:53:00Z">
        <w:r w:rsidDel="00E63798">
          <w:delText xml:space="preserve">successfully </w:delText>
        </w:r>
      </w:del>
      <w:commentRangeEnd w:id="22"/>
      <w:r w:rsidR="00E63798">
        <w:rPr>
          <w:rStyle w:val="CommentReference"/>
        </w:rPr>
        <w:commentReference w:id="22"/>
      </w:r>
      <w:r w:rsidR="006A4C33">
        <w:fldChar w:fldCharType="begin"/>
      </w:r>
      <w:r w:rsidR="006A4C33">
        <w:instrText xml:space="preserve"> ADDIN EN.CITE &lt;EndNote&gt;&lt;Cite&gt;&lt;Author&gt;Khayi-Enyinda&lt;/Author&gt;&lt;Year&gt;2013&lt;/Year&gt;&lt;RecNum&gt;3792&lt;/RecNum&gt;&lt;DisplayText&gt;(Khayi-Enyinda, 2013)&lt;/DisplayText&gt;&lt;record&gt;&lt;rec-number&gt;3792&lt;/rec-number&gt;&lt;foreign-keys&gt;&lt;key app="EN" db-id="asptfs92o5ap59ff2xgxsts4tttv5sv9tp9e" timestamp="1373984570"&gt;3792&lt;/key&gt;&lt;/foreign-keys&gt;&lt;ref-type name="Thesis"&gt;32&lt;/ref-type&gt;&lt;contributors&gt;&lt;authors&gt;&lt;author&gt;Khayi-Enyinda,Nisrine Ait &lt;/author&gt;&lt;/authors&gt;&lt;tertiary-authors&gt;&lt;author&gt;Franklin, Stan&lt;/author&gt;&lt;/tertiary-authors&gt;&lt;/contributors&gt;&lt;titles&gt;&lt;title&gt;Learning the meaning of the vervet alarm calls using a cognitive and computational model&lt;/title&gt;&lt;secondary-title&gt;Computer Science&lt;/secondary-title&gt;&lt;/titles&gt;&lt;volume&gt;Master of Science&lt;/volume&gt;&lt;dates&gt;&lt;year&gt;2013&lt;/year&gt;&lt;/dates&gt;&lt;pub-location&gt;Memphis&lt;/pub-location&gt;&lt;publisher&gt;University of Memphis&lt;/publisher&gt;&lt;urls&gt;&lt;/urls&gt;&lt;/record&gt;&lt;/Cite&gt;&lt;/EndNote&gt;</w:instrText>
      </w:r>
      <w:r w:rsidR="006A4C33">
        <w:fldChar w:fldCharType="separate"/>
      </w:r>
      <w:r w:rsidR="006A4C33">
        <w:rPr>
          <w:noProof/>
        </w:rPr>
        <w:t>(Khayi-</w:t>
      </w:r>
      <w:r w:rsidR="006A4C33">
        <w:rPr>
          <w:noProof/>
        </w:rPr>
        <w:lastRenderedPageBreak/>
        <w:t>Enyinda, 2013)</w:t>
      </w:r>
      <w:r w:rsidR="006A4C33">
        <w:fldChar w:fldCharType="end"/>
      </w:r>
      <w:r w:rsidR="006A4C33">
        <w:t>.</w:t>
      </w:r>
      <w:r>
        <w:t xml:space="preserve"> </w:t>
      </w:r>
      <w:del w:id="24" w:author="Steve Strain" w:date="2018-01-10T09:54:00Z">
        <w:r w:rsidDel="00E63798">
          <w:delText>The LIDA based</w:delText>
        </w:r>
      </w:del>
      <w:proofErr w:type="gramStart"/>
      <w:ins w:id="25" w:author="Steve Strain" w:date="2018-01-10T09:54:00Z">
        <w:r w:rsidR="00E63798">
          <w:t xml:space="preserve">LIDA’s </w:t>
        </w:r>
      </w:ins>
      <w:r>
        <w:t xml:space="preserve"> perceptual</w:t>
      </w:r>
      <w:proofErr w:type="gramEnd"/>
      <w:r>
        <w:t xml:space="preserve"> learning mechanism </w:t>
      </w:r>
      <w:del w:id="26" w:author="Steve Strain" w:date="2018-01-10T09:54:00Z">
        <w:r w:rsidDel="00E63798">
          <w:delText xml:space="preserve">has been </w:delText>
        </w:r>
      </w:del>
      <w:ins w:id="27" w:author="Steve Strain" w:date="2018-01-10T09:54:00Z">
        <w:r w:rsidR="00E63798">
          <w:t xml:space="preserve">was </w:t>
        </w:r>
      </w:ins>
      <w:r>
        <w:t xml:space="preserve">implemented to associate each alarm call with three </w:t>
      </w:r>
      <w:r w:rsidR="00D4768E">
        <w:t>distinct meanings</w:t>
      </w:r>
      <w:ins w:id="28" w:author="Steve Strain" w:date="2018-01-10T09:54:00Z">
        <w:r w:rsidR="00E63798">
          <w:t>:</w:t>
        </w:r>
      </w:ins>
      <w:del w:id="29" w:author="Steve Strain" w:date="2018-01-10T09:54:00Z">
        <w:r w:rsidR="00D4768E" w:rsidDel="00E63798">
          <w:delText>,</w:delText>
        </w:r>
      </w:del>
      <w:r w:rsidR="00D4768E">
        <w:t xml:space="preserve"> a</w:t>
      </w:r>
      <w:r>
        <w:t xml:space="preserve">n action based meaning, a feeling based meaning and a referential based meaning. </w:t>
      </w:r>
      <w:del w:id="30" w:author="Steve Strain" w:date="2018-01-10T09:55:00Z">
        <w:r w:rsidDel="00E63798">
          <w:delText>Considering this</w:delText>
        </w:r>
      </w:del>
      <w:ins w:id="31" w:author="Steve Strain" w:date="2018-01-10T09:55:00Z">
        <w:r w:rsidR="00E63798">
          <w:t>This</w:t>
        </w:r>
      </w:ins>
      <w:r>
        <w:t xml:space="preserve"> multiple meaning assessment approach </w:t>
      </w:r>
      <w:del w:id="32" w:author="Steve Strain" w:date="2018-01-10T09:55:00Z">
        <w:r w:rsidDel="00E63798">
          <w:delText xml:space="preserve">is in line </w:delText>
        </w:r>
      </w:del>
      <w:ins w:id="33" w:author="Steve Strain" w:date="2018-01-10T09:55:00Z">
        <w:r w:rsidR="00E63798">
          <w:t xml:space="preserve">aligns </w:t>
        </w:r>
      </w:ins>
      <w:r>
        <w:t xml:space="preserve">with our </w:t>
      </w:r>
      <w:proofErr w:type="gramStart"/>
      <w:r>
        <w:t>ultimate goal</w:t>
      </w:r>
      <w:proofErr w:type="gramEnd"/>
      <w:r>
        <w:t xml:space="preserve"> of modeling human words that</w:t>
      </w:r>
      <w:r w:rsidR="00D4768E">
        <w:t xml:space="preserve"> must</w:t>
      </w:r>
      <w:r>
        <w:t xml:space="preserve"> convey multi</w:t>
      </w:r>
      <w:r w:rsidR="00D4768E">
        <w:t>ple meanings</w:t>
      </w:r>
      <w:r>
        <w:t>.</w:t>
      </w:r>
      <w:r w:rsidR="006A4C33" w:rsidRPr="00325B25">
        <w:t xml:space="preserve"> </w:t>
      </w:r>
      <w:r w:rsidR="00D4768E">
        <w:t xml:space="preserve">A manuscript describing this research has been submitted, reviewed, revised, and re-submitted </w:t>
      </w:r>
      <w:r w:rsidR="003071E4">
        <w:fldChar w:fldCharType="begin"/>
      </w:r>
      <w:r w:rsidR="003071E4">
        <w:instrText xml:space="preserve"> ADDIN EN.CITE &lt;EndNote&gt;&lt;Cite&gt;&lt;Author&gt;Ait Khayi&lt;/Author&gt;&lt;Year&gt;submitted&lt;/Year&gt;&lt;RecNum&gt;7425&lt;/RecNum&gt;&lt;DisplayText&gt;(Ait Khayi &amp;amp; Franklin, submitted)&lt;/DisplayText&gt;&lt;record&gt;&lt;rec-number&gt;7425&lt;/rec-number&gt;&lt;foreign-keys&gt;&lt;key app="EN" db-id="asptfs92o5ap59ff2xgxsts4tttv5sv9tp9e" timestamp="1514740954"&gt;7425&lt;/key&gt;&lt;/foreign-keys&gt;&lt;ref-type name="Journal Article"&gt;17&lt;/ref-type&gt;&lt;contributors&gt;&lt;authors&gt;&lt;author&gt;Ait Khayi,Nisrine&lt;/author&gt;&lt;author&gt;Franklin,Stan &lt;/author&gt;&lt;/authors&gt;&lt;/contributors&gt;&lt;titles&gt;&lt;title&gt;Initiating language in LIDA: learning the meaning of vervet alarm calls&lt;/title&gt;&lt;/titles&gt;&lt;dates&gt;&lt;year&gt;submitted&lt;/year&gt;&lt;/dates&gt;&lt;urls&gt;&lt;/urls&gt;&lt;/record&gt;&lt;/Cite&gt;&lt;/EndNote&gt;</w:instrText>
      </w:r>
      <w:r w:rsidR="003071E4">
        <w:fldChar w:fldCharType="separate"/>
      </w:r>
      <w:r w:rsidR="003071E4">
        <w:rPr>
          <w:noProof/>
        </w:rPr>
        <w:t>(Ait Khayi &amp; Franklin, submitted)</w:t>
      </w:r>
      <w:r w:rsidR="003071E4">
        <w:fldChar w:fldCharType="end"/>
      </w:r>
      <w:r w:rsidR="003071E4">
        <w:t>.</w:t>
      </w:r>
    </w:p>
    <w:p w14:paraId="46A6933D" w14:textId="352CC1A3" w:rsidR="006F2149" w:rsidRDefault="001D7532" w:rsidP="006A4C33">
      <w:pPr>
        <w:pStyle w:val="Heading2"/>
      </w:pPr>
      <w:r w:rsidRPr="001D7532">
        <w:t xml:space="preserve">LIDA’s Hypothesis Regarding </w:t>
      </w:r>
      <w:r w:rsidR="006F2149" w:rsidRPr="00325B25">
        <w:t>Brain Rhythms</w:t>
      </w:r>
    </w:p>
    <w:p w14:paraId="552DCE49" w14:textId="6077F168" w:rsidR="001D7532" w:rsidRDefault="001D7532" w:rsidP="001D7532">
      <w:r>
        <w:t xml:space="preserve">Marr proposed three levels of analysis for cognitive modeling—the computational, the representational/algorithmic, and the implementational </w:t>
      </w:r>
      <w:r w:rsidR="00B4192A">
        <w:fldChar w:fldCharType="begin"/>
      </w:r>
      <w:r w:rsidR="00B4192A">
        <w:instrText xml:space="preserve"> ADDIN EN.CITE &lt;EndNote&gt;&lt;Cite ExcludeAuth="1"&gt;&lt;Author&gt;Marr&lt;/Author&gt;&lt;Year&gt;1982&lt;/Year&gt;&lt;RecNum&gt;1726&lt;/RecNum&gt;&lt;DisplayText&gt;(1982)&lt;/DisplayText&gt;&lt;record&gt;&lt;rec-number&gt;1726&lt;/rec-number&gt;&lt;foreign-keys&gt;&lt;key app="EN" db-id="asptfs92o5ap59ff2xgxsts4tttv5sv9tp9e" timestamp="1253413931"&gt;1726&lt;/key&gt;&lt;/foreign-keys&gt;&lt;ref-type name="Book"&gt;6&lt;/ref-type&gt;&lt;contributors&gt;&lt;authors&gt;&lt;author&gt;Marr, David C&lt;/author&gt;&lt;/authors&gt;&lt;/contributors&gt;&lt;titles&gt;&lt;title&gt;Vision: A Computational Investigation into the Human Representation and Processing of Visual Information&lt;/title&gt;&lt;/titles&gt;&lt;dates&gt;&lt;year&gt;1982&lt;/year&gt;&lt;/dates&gt;&lt;pub-location&gt;New York&lt;/pub-location&gt;&lt;publisher&gt; Freeman&lt;/publisher&gt;&lt;urls&gt;&lt;/urls&gt;&lt;/record&gt;&lt;/Cite&gt;&lt;/EndNote&gt;</w:instrText>
      </w:r>
      <w:r w:rsidR="00B4192A">
        <w:fldChar w:fldCharType="separate"/>
      </w:r>
      <w:r w:rsidR="00B4192A">
        <w:rPr>
          <w:noProof/>
        </w:rPr>
        <w:t>(1982)</w:t>
      </w:r>
      <w:r w:rsidR="00B4192A">
        <w:fldChar w:fldCharType="end"/>
      </w:r>
      <w:r>
        <w:t xml:space="preserve">. As a general model of minds, LIDA’s core concepts possess an applicability that spans many possible domains and implementations. Accordingly, LIDA’s primary area of interest lies within Marr’s computational and algorithmic levels. However, many classes of biological mind fall within LIDA’s purview, and modeling biological minds from the perspective of the LIDA Model requires careful attention to the available evidence and the competing theories regarding the way in which brains effect control structures for behavior in humans and certain non-human animals. </w:t>
      </w:r>
    </w:p>
    <w:p w14:paraId="594FA454" w14:textId="77777777" w:rsidR="001D7532" w:rsidRDefault="001D7532" w:rsidP="001D7532">
      <w:pPr>
        <w:ind w:firstLine="432"/>
      </w:pPr>
      <w:r>
        <w:t>A helpful metaphor may be found in the example problem of reverse engineering a software program. The primary goal is to uncover the algorithms that carry out the software’s computations, but this might require, or at least be facilitated by investigation of the operations carried out in the hardware during the program’s execution. We frequently assert that LIDA is a model of minds rather than brains. Having said that, we find that understanding those biological minds of interest to LIDA requires close and frequent reference to the way brains carry out computations. In practice, this has meant examination of biological minds at the implementation level as well as the algorithmic and computational levels.</w:t>
      </w:r>
    </w:p>
    <w:p w14:paraId="5F60143D" w14:textId="77777777" w:rsidR="001D7532" w:rsidRDefault="001D7532" w:rsidP="001D7532">
      <w:pPr>
        <w:pStyle w:val="indent"/>
        <w:rPr>
          <w:lang w:eastAsia="en-US"/>
        </w:rPr>
      </w:pPr>
      <w:r>
        <w:rPr>
          <w:lang w:eastAsia="en-US"/>
        </w:rPr>
        <w:t xml:space="preserve">While neuroscience manifests a solid theoretical consensus regarding the basic tenets of neuroanatomy and neuronal physiology, considerable controversy continues to pervade investigations into the cognitive aspects of neural function. The vast proliferation of evidence resulting from recent decades’ technological advances have thus far failed to converge on a consensual framework for understanding the neural basis of cognition. Nonetheless, LIDA’s perspective on biological minds currently commits to a </w:t>
      </w:r>
      <w:proofErr w:type="gramStart"/>
      <w:r>
        <w:rPr>
          <w:lang w:eastAsia="en-US"/>
        </w:rPr>
        <w:t>particular collection</w:t>
      </w:r>
      <w:proofErr w:type="gramEnd"/>
      <w:r>
        <w:rPr>
          <w:lang w:eastAsia="en-US"/>
        </w:rPr>
        <w:t xml:space="preserve"> of theoretical proposals situated squarely within the broader controversy. While a detailed treatment of these proposals lies outside the scope of the present discussion, we give a brief overview as follows. </w:t>
      </w:r>
    </w:p>
    <w:p w14:paraId="03F54D51" w14:textId="7D17A822" w:rsidR="001D7532" w:rsidRDefault="001D7532" w:rsidP="001D7532">
      <w:pPr>
        <w:pStyle w:val="indent"/>
        <w:rPr>
          <w:lang w:eastAsia="en-US"/>
        </w:rPr>
      </w:pPr>
      <w:r>
        <w:rPr>
          <w:lang w:eastAsia="en-US"/>
        </w:rPr>
        <w:t xml:space="preserve">The Cognitive Cycle Hypothesis and the Global Workspace Theory (GWT) of Consciousness form the backbone of the LIDA Model. GWT, originally a psychological theory </w:t>
      </w:r>
      <w:r w:rsidR="00EA3A15">
        <w:rPr>
          <w:lang w:eastAsia="en-US"/>
        </w:rPr>
        <w:fldChar w:fldCharType="begin"/>
      </w:r>
      <w:r w:rsidR="00EA3A15">
        <w:rPr>
          <w:lang w:eastAsia="en-US"/>
        </w:rPr>
        <w:instrText xml:space="preserve"> ADDIN EN.CITE &lt;EndNote&gt;&lt;Cite&gt;&lt;Author&gt;Baars&lt;/Author&gt;&lt;Year&gt;1988&lt;/Year&gt;&lt;RecNum&gt;33&lt;/RecNum&gt;&lt;DisplayText&gt;(Baars, 1988)&lt;/DisplayText&gt;&lt;record&gt;&lt;rec-number&gt;33&lt;/rec-number&gt;&lt;foreign-keys&gt;&lt;key app="EN" db-id="asptfs92o5ap59ff2xgxsts4tttv5sv9tp9e" timestamp="0"&gt;33&lt;/key&gt;&lt;/foreign-keys&gt;&lt;ref-type name="Book"&gt;6&lt;/ref-type&gt;&lt;contributors&gt;&lt;authors&gt;&lt;author&gt;Baars,  Bernard J&lt;/author&gt;&lt;/authors&gt;&lt;/contributors&gt;&lt;titles&gt;&lt;title&gt;A Cognitive Theory of Consciousness&lt;/title&gt;&lt;/titles&gt;&lt;dates&gt;&lt;year&gt;1988&lt;/year&gt;&lt;/dates&gt;&lt;pub-location&gt;Cambridge&lt;/pub-location&gt;&lt;publisher&gt;Cambridge University Press&lt;/publisher&gt;&lt;label&gt;3&lt;/label&gt;&lt;urls&gt;&lt;/urls&gt;&lt;/record&gt;&lt;/Cite&gt;&lt;/EndNote&gt;</w:instrText>
      </w:r>
      <w:r w:rsidR="00EA3A15">
        <w:rPr>
          <w:lang w:eastAsia="en-US"/>
        </w:rPr>
        <w:fldChar w:fldCharType="separate"/>
      </w:r>
      <w:r w:rsidR="00EA3A15">
        <w:rPr>
          <w:noProof/>
          <w:lang w:eastAsia="en-US"/>
        </w:rPr>
        <w:t>(Baars, 1988)</w:t>
      </w:r>
      <w:r w:rsidR="00EA3A15">
        <w:rPr>
          <w:lang w:eastAsia="en-US"/>
        </w:rPr>
        <w:fldChar w:fldCharType="end"/>
      </w:r>
      <w:r>
        <w:rPr>
          <w:lang w:eastAsia="en-US"/>
        </w:rPr>
        <w:t xml:space="preserve">, was recently updated </w:t>
      </w:r>
      <w:r w:rsidR="00EA3A15">
        <w:rPr>
          <w:lang w:eastAsia="en-US"/>
        </w:rPr>
        <w:fldChar w:fldCharType="begin"/>
      </w:r>
      <w:r w:rsidR="00EA3A15">
        <w:rPr>
          <w:lang w:eastAsia="en-US"/>
        </w:rPr>
        <w:instrText xml:space="preserve"> ADDIN EN.CITE &lt;EndNote&gt;&lt;Cite&gt;&lt;Author&gt;Baars&lt;/Author&gt;&lt;Year&gt;2013&lt;/Year&gt;&lt;RecNum&gt;3736&lt;/RecNum&gt;&lt;DisplayText&gt;(Baars, Franklin, &amp;amp; Ramsøy, 2013)&lt;/DisplayText&gt;&lt;record&gt;&lt;rec-number&gt;3736&lt;/rec-number&gt;&lt;foreign-keys&gt;&lt;key app="EN" db-id="asptfs92o5ap59ff2xgxsts4tttv5sv9tp9e" timestamp="1364993338"&gt;3736&lt;/key&gt;&lt;/foreign-keys&gt;&lt;ref-type name="Journal Article"&gt;17&lt;/ref-type&gt;&lt;contributors&gt;&lt;authors&gt;&lt;author&gt;Baars, BJ&lt;/author&gt;&lt;author&gt;Franklin, S&lt;/author&gt;&lt;author&gt;Ramsøy, TZ&lt;/author&gt;&lt;/authors&gt;&lt;/contributors&gt;&lt;titles&gt;&lt;title&gt;Global workspace dynamics: Cortical &amp;quot;binding and propagation&amp;quot; enables conscious contents&lt;/title&gt;&lt;secondary-title&gt;Frontiers in Consciousness Research&lt;/secondary-title&gt;&lt;/titles&gt;&lt;periodical&gt;&lt;full-title&gt;Frontiers in Consciousness Research&lt;/full-title&gt;&lt;/periodical&gt;&lt;pages&gt;200&lt;/pages&gt;&lt;volume&gt;4&lt;/volume&gt;&lt;dates&gt;&lt;year&gt;2013&lt;/year&gt;&lt;/dates&gt;&lt;urls&gt;&lt;/urls&gt;&lt;electronic-resource-num&gt;10.3389/fpsyg.2013.00200&lt;/electronic-resource-num&gt;&lt;/record&gt;&lt;/Cite&gt;&lt;/EndNote&gt;</w:instrText>
      </w:r>
      <w:r w:rsidR="00EA3A15">
        <w:rPr>
          <w:lang w:eastAsia="en-US"/>
        </w:rPr>
        <w:fldChar w:fldCharType="separate"/>
      </w:r>
      <w:r w:rsidR="00EA3A15">
        <w:rPr>
          <w:noProof/>
          <w:lang w:eastAsia="en-US"/>
        </w:rPr>
        <w:t>(Baars, Franklin, &amp; Ramsøy, 2013)</w:t>
      </w:r>
      <w:r w:rsidR="00EA3A15">
        <w:rPr>
          <w:lang w:eastAsia="en-US"/>
        </w:rPr>
        <w:fldChar w:fldCharType="end"/>
      </w:r>
      <w:r w:rsidR="00EA3A15">
        <w:rPr>
          <w:lang w:eastAsia="en-US"/>
        </w:rPr>
        <w:t xml:space="preserve"> </w:t>
      </w:r>
      <w:r>
        <w:rPr>
          <w:lang w:eastAsia="en-US"/>
        </w:rPr>
        <w:t>into a neuropsychological theory known as Dynamic Global Workspace Theory (</w:t>
      </w:r>
      <w:proofErr w:type="spellStart"/>
      <w:r>
        <w:rPr>
          <w:lang w:eastAsia="en-US"/>
        </w:rPr>
        <w:t>dGWT</w:t>
      </w:r>
      <w:proofErr w:type="spellEnd"/>
      <w:r>
        <w:rPr>
          <w:lang w:eastAsia="en-US"/>
        </w:rPr>
        <w:t xml:space="preserve">). Per </w:t>
      </w:r>
      <w:proofErr w:type="spellStart"/>
      <w:r>
        <w:rPr>
          <w:lang w:eastAsia="en-US"/>
        </w:rPr>
        <w:t>dGWT</w:t>
      </w:r>
      <w:proofErr w:type="spellEnd"/>
      <w:r>
        <w:rPr>
          <w:lang w:eastAsia="en-US"/>
        </w:rPr>
        <w:t xml:space="preserve">, a global workspace is “a dynamic capacity for binding and propagation of neural signals over multiple task-related networks, a kind of neuronal cloud computing” </w:t>
      </w:r>
      <w:r w:rsidR="00EA3A15">
        <w:rPr>
          <w:lang w:eastAsia="en-US"/>
        </w:rPr>
        <w:fldChar w:fldCharType="begin"/>
      </w:r>
      <w:r w:rsidR="00EA3A15">
        <w:rPr>
          <w:lang w:eastAsia="en-US"/>
        </w:rPr>
        <w:instrText xml:space="preserve"> ADDIN EN.CITE &lt;EndNote&gt;&lt;Cite&gt;&lt;Author&gt;Baars&lt;/Author&gt;&lt;Year&gt;2013&lt;/Year&gt;&lt;RecNum&gt;3736&lt;/RecNum&gt;&lt;Suffix&gt;`, p. 1&lt;/Suffix&gt;&lt;DisplayText&gt;(Baars, et al., 2013, p. 1)&lt;/DisplayText&gt;&lt;record&gt;&lt;rec-number&gt;3736&lt;/rec-number&gt;&lt;foreign-keys&gt;&lt;key app="EN" db-id="asptfs92o5ap59ff2xgxsts4tttv5sv9tp9e" timestamp="1364993338"&gt;3736&lt;/key&gt;&lt;/foreign-keys&gt;&lt;ref-type name="Journal Article"&gt;17&lt;/ref-type&gt;&lt;contributors&gt;&lt;authors&gt;&lt;author&gt;Baars, BJ&lt;/author&gt;&lt;author&gt;Franklin, S&lt;/author&gt;&lt;author&gt;Ramsøy, TZ&lt;/author&gt;&lt;/authors&gt;&lt;/contributors&gt;&lt;titles&gt;&lt;title&gt;Global workspace dynamics: Cortical &amp;quot;binding and propagation&amp;quot; enables conscious contents&lt;/title&gt;&lt;secondary-title&gt;Frontiers in Consciousness Research&lt;/secondary-title&gt;&lt;/titles&gt;&lt;periodical&gt;&lt;full-title&gt;Frontiers in Consciousness Research&lt;/full-title&gt;&lt;/periodical&gt;&lt;pages&gt;200&lt;/pages&gt;&lt;volume&gt;4&lt;/volume&gt;&lt;dates&gt;&lt;year&gt;2013&lt;/year&gt;&lt;/dates&gt;&lt;urls&gt;&lt;/urls&gt;&lt;electronic-resource-num&gt;10.3389/fpsyg.2013.00200&lt;/electronic-resource-num&gt;&lt;/record&gt;&lt;/Cite&gt;&lt;/EndNote&gt;</w:instrText>
      </w:r>
      <w:r w:rsidR="00EA3A15">
        <w:rPr>
          <w:lang w:eastAsia="en-US"/>
        </w:rPr>
        <w:fldChar w:fldCharType="separate"/>
      </w:r>
      <w:r w:rsidR="00EA3A15">
        <w:rPr>
          <w:noProof/>
          <w:lang w:eastAsia="en-US"/>
        </w:rPr>
        <w:t xml:space="preserve">(Baars, </w:t>
      </w:r>
      <w:r w:rsidR="00EA3A15">
        <w:rPr>
          <w:noProof/>
          <w:lang w:eastAsia="en-US"/>
        </w:rPr>
        <w:lastRenderedPageBreak/>
        <w:t>et al., 2013, p. 1)</w:t>
      </w:r>
      <w:r w:rsidR="00EA3A15">
        <w:rPr>
          <w:lang w:eastAsia="en-US"/>
        </w:rPr>
        <w:fldChar w:fldCharType="end"/>
      </w:r>
      <w:r>
        <w:rPr>
          <w:lang w:eastAsia="en-US"/>
        </w:rPr>
        <w:t xml:space="preserve">. Per LIDA’s Cognitive Cycle Hypothesis, the global workspace produces a quasiperiodic broadcast of unitary and internally consistent cognitive content that mediates an autonomous agent’s action selection and learning, and, over time, comprises the agent’s stream of consciousness. </w:t>
      </w:r>
    </w:p>
    <w:p w14:paraId="47011E92" w14:textId="503B6F0C" w:rsidR="001D7532" w:rsidRPr="001D7532" w:rsidRDefault="001D7532" w:rsidP="00DF051D">
      <w:pPr>
        <w:pStyle w:val="indent"/>
      </w:pPr>
      <w:r>
        <w:rPr>
          <w:lang w:eastAsia="en-US"/>
        </w:rPr>
        <w:t xml:space="preserve">The theoretical proposals of Freeman’s </w:t>
      </w:r>
      <w:proofErr w:type="spellStart"/>
      <w:r w:rsidR="00E93F83">
        <w:rPr>
          <w:lang w:eastAsia="en-US"/>
        </w:rPr>
        <w:t>Neurodynamics</w:t>
      </w:r>
      <w:proofErr w:type="spellEnd"/>
      <w:r w:rsidR="00E93F83">
        <w:rPr>
          <w:lang w:eastAsia="en-US"/>
        </w:rPr>
        <w:t xml:space="preserve"> </w:t>
      </w:r>
      <w:r w:rsidR="00476A7C">
        <w:rPr>
          <w:lang w:eastAsia="en-US"/>
        </w:rPr>
        <w:fldChar w:fldCharType="begin"/>
      </w:r>
      <w:r w:rsidR="00E93F83">
        <w:rPr>
          <w:lang w:eastAsia="en-US"/>
        </w:rPr>
        <w:instrText xml:space="preserve"> ADDIN EN.CITE &lt;EndNote&gt;&lt;Cite&gt;&lt;Author&gt;Freeman&lt;/Author&gt;&lt;Year&gt;2012&lt;/Year&gt;&lt;RecNum&gt;7464&lt;/RecNum&gt;&lt;DisplayText&gt;(Freeman, 2012; Freeman &amp;amp; Kozma, 2010)&lt;/DisplayText&gt;&lt;record&gt;&lt;rec-number&gt;7464&lt;/rec-number&gt;&lt;foreign-keys&gt;&lt;key app="EN" db-id="asptfs92o5ap59ff2xgxsts4tttv5sv9tp9e" timestamp="1515432348"&gt;7464&lt;/key&gt;&lt;/foreign-keys&gt;&lt;ref-type name="Book"&gt;6&lt;/ref-type&gt;&lt;contributors&gt;&lt;authors&gt;&lt;author&gt;Freeman, Walter&lt;/author&gt;&lt;/authors&gt;&lt;/contributors&gt;&lt;titles&gt;&lt;title&gt;Neurodynamics: an exploration in mesoscopic brain dynamics&lt;/title&gt;&lt;/titles&gt;&lt;dates&gt;&lt;year&gt;2012&lt;/year&gt;&lt;/dates&gt;&lt;publisher&gt;Springer Science &amp;amp; Business Media&lt;/publisher&gt;&lt;isbn&gt;1447103718&lt;/isbn&gt;&lt;urls&gt;&lt;/urls&gt;&lt;/record&gt;&lt;/Cite&gt;&lt;Cite&gt;&lt;Author&gt;Freeman&lt;/Author&gt;&lt;Year&gt;2010&lt;/Year&gt;&lt;RecNum&gt;7465&lt;/RecNum&gt;&lt;record&gt;&lt;rec-number&gt;7465&lt;/rec-number&gt;&lt;foreign-keys&gt;&lt;key app="EN" db-id="asptfs92o5ap59ff2xgxsts4tttv5sv9tp9e" timestamp="1515432458"&gt;7465&lt;/key&gt;&lt;/foreign-keys&gt;&lt;ref-type name="Journal Article"&gt;17&lt;/ref-type&gt;&lt;contributors&gt;&lt;authors&gt;&lt;author&gt;Freeman, Walter J&lt;/author&gt;&lt;author&gt;Kozma, Robert&lt;/author&gt;&lt;/authors&gt;&lt;/contributors&gt;&lt;titles&gt;&lt;title&gt;Freeman&amp;apos;s mass action&lt;/title&gt;&lt;secondary-title&gt;Scholarpedia&lt;/secondary-title&gt;&lt;/titles&gt;&lt;periodical&gt;&lt;full-title&gt;Scholarpedia&lt;/full-title&gt;&lt;/periodical&gt;&lt;pages&gt;8040&lt;/pages&gt;&lt;volume&gt;5&lt;/volume&gt;&lt;number&gt;1&lt;/number&gt;&lt;dates&gt;&lt;year&gt;2010&lt;/year&gt;&lt;/dates&gt;&lt;isbn&gt;1941-6016&lt;/isbn&gt;&lt;urls&gt;&lt;/urls&gt;&lt;/record&gt;&lt;/Cite&gt;&lt;/EndNote&gt;</w:instrText>
      </w:r>
      <w:r w:rsidR="00476A7C">
        <w:rPr>
          <w:lang w:eastAsia="en-US"/>
        </w:rPr>
        <w:fldChar w:fldCharType="separate"/>
      </w:r>
      <w:r w:rsidR="00E93F83">
        <w:rPr>
          <w:noProof/>
          <w:lang w:eastAsia="en-US"/>
        </w:rPr>
        <w:t>(Freeman, 2012; Freeman &amp; Kozma, 2010)</w:t>
      </w:r>
      <w:r w:rsidR="00476A7C">
        <w:rPr>
          <w:lang w:eastAsia="en-US"/>
        </w:rPr>
        <w:fldChar w:fldCharType="end"/>
      </w:r>
      <w:r>
        <w:rPr>
          <w:lang w:eastAsia="en-US"/>
        </w:rPr>
        <w:t xml:space="preserve"> provide the framework most harmonious with LIDA’s central hypotheses. Within this framework, a cognitive cycle comprises the emergence of a self-organized pattern of neurodynamic activity. LIDA’s Rhythms Hypothesis postulates that the content of a cycle’s broadcast from the global workspace manifests in experimentally observable brain rhythms as gamma (30-80 Hz) frequency activity scaffolded within a slow-wave structure of approximately theta (4-6 Hz) frequency that tracks the rhythm of successive broadcasts. Elaboration of this hypothesis within the framework of Freeman’s neurodynamical theory is quite complex and is the subject of a publication currently under preparation.</w:t>
      </w:r>
    </w:p>
    <w:p w14:paraId="0DAA1A37" w14:textId="77777777" w:rsidR="0067490F" w:rsidRDefault="0067490F" w:rsidP="0067490F">
      <w:pPr>
        <w:pStyle w:val="Heading2"/>
      </w:pPr>
      <w:r>
        <w:t>Mental Imagery, Preconscious Simulation, and Grounded Cognition</w:t>
      </w:r>
    </w:p>
    <w:p w14:paraId="51BC5FA2" w14:textId="6D93B143" w:rsidR="0067490F" w:rsidRDefault="0067490F" w:rsidP="0067490F">
      <w:r>
        <w:t>Most humans report the ability to have sensory-like experiences in the absence of external stimuli.  They describe experiences such as “having a song stuck in our heads” or “listening to our inner voices” or “seeing with our mind’s eye”. In the literature</w:t>
      </w:r>
      <w:ins w:id="34" w:author="Steve Strain" w:date="2018-01-10T09:56:00Z">
        <w:r w:rsidR="008E6234">
          <w:t xml:space="preserve"> cited below</w:t>
        </w:r>
      </w:ins>
      <w:r>
        <w:t xml:space="preserve">, these phenomena are referred to as “mental imagery”. Many experiments have been performed that suggest mental imagery facilitates, and may be critical for, a broad range of mental activities including prediction </w:t>
      </w:r>
      <w:r w:rsidR="006A1F98">
        <w:fldChar w:fldCharType="begin"/>
      </w:r>
      <w:r w:rsidR="006A1F98">
        <w:instrText xml:space="preserve"> ADDIN EN.CITE &lt;EndNote&gt;&lt;Cite&gt;&lt;Author&gt;Moulton&lt;/Author&gt;&lt;Year&gt;2009&lt;/Year&gt;&lt;RecNum&gt;7456&lt;/RecNum&gt;&lt;DisplayText&gt;(Moulton &amp;amp; Kosslyn, 2009)&lt;/DisplayText&gt;&lt;record&gt;&lt;rec-number&gt;7456&lt;/rec-number&gt;&lt;foreign-keys&gt;&lt;key app="EN" db-id="asptfs92o5ap59ff2xgxsts4tttv5sv9tp9e" timestamp="1515257133"&gt;7456&lt;/key&gt;&lt;/foreign-keys&gt;&lt;ref-type name="Journal Article"&gt;17&lt;/ref-type&gt;&lt;contributors&gt;&lt;authors&gt;&lt;author&gt;Moulton, Samuel T&lt;/author&gt;&lt;author&gt;Kosslyn, Stephen M&lt;/author&gt;&lt;/authors&gt;&lt;/contributors&gt;&lt;titles&gt;&lt;title&gt;Imagining predictions: mental imagery as mental emulation&lt;/title&gt;&lt;secondary-title&gt;Philosophical Transactions of the Royal Society of London B: Biological Sciences&lt;/secondary-title&gt;&lt;/titles&gt;&lt;periodical&gt;&lt;full-title&gt;Philosophical Transactions of the Royal Society of London B: Biological Sciences&lt;/full-title&gt;&lt;/periodical&gt;&lt;pages&gt;1273-1280&lt;/pages&gt;&lt;volume&gt;364&lt;/volume&gt;&lt;number&gt;1521&lt;/number&gt;&lt;dates&gt;&lt;year&gt;2009&lt;/year&gt;&lt;/dates&gt;&lt;isbn&gt;0962-8436&lt;/isbn&gt;&lt;urls&gt;&lt;/urls&gt;&lt;/record&gt;&lt;/Cite&gt;&lt;/EndNote&gt;</w:instrText>
      </w:r>
      <w:r w:rsidR="006A1F98">
        <w:fldChar w:fldCharType="separate"/>
      </w:r>
      <w:r w:rsidR="006A1F98">
        <w:rPr>
          <w:noProof/>
        </w:rPr>
        <w:t>(Moulton &amp; Kosslyn, 2009)</w:t>
      </w:r>
      <w:r w:rsidR="006A1F98">
        <w:fldChar w:fldCharType="end"/>
      </w:r>
      <w:r w:rsidR="006A1F98">
        <w:t>,</w:t>
      </w:r>
      <w:r>
        <w:t xml:space="preserve"> problem solving </w:t>
      </w:r>
      <w:r w:rsidR="00711D2E">
        <w:fldChar w:fldCharType="begin"/>
      </w:r>
      <w:r w:rsidR="00711D2E">
        <w:instrText xml:space="preserve"> ADDIN EN.CITE &lt;EndNote&gt;&lt;Cite&gt;&lt;Author&gt;Shaver&lt;/Author&gt;&lt;Year&gt;1975&lt;/Year&gt;&lt;RecNum&gt;7454&lt;/RecNum&gt;&lt;DisplayText&gt;(Qin &amp;amp; Simon, 1992; Shaver, Pierson, &amp;amp; Lang, 1975)&lt;/DisplayText&gt;&lt;record&gt;&lt;rec-number&gt;7454&lt;/rec-number&gt;&lt;foreign-keys&gt;&lt;key app="EN" db-id="asptfs92o5ap59ff2xgxsts4tttv5sv9tp9e" timestamp="1515256770"&gt;7454&lt;/key&gt;&lt;/foreign-keys&gt;&lt;ref-type name="Journal Article"&gt;17&lt;/ref-type&gt;&lt;contributors&gt;&lt;authors&gt;&lt;author&gt;Shaver, Phillip&lt;/author&gt;&lt;author&gt;Pierson, Lee&lt;/author&gt;&lt;author&gt;Lang, Stephen&lt;/author&gt;&lt;/authors&gt;&lt;/contributors&gt;&lt;titles&gt;&lt;title&gt;Converging evidence for the functional significance of imagery in problem solving&lt;/title&gt;&lt;secondary-title&gt;Cognition&lt;/secondary-title&gt;&lt;/titles&gt;&lt;periodical&gt;&lt;full-title&gt;Cognition&lt;/full-title&gt;&lt;/periodical&gt;&lt;pages&gt;359-375&lt;/pages&gt;&lt;volume&gt;3&lt;/volume&gt;&lt;number&gt;4&lt;/number&gt;&lt;dates&gt;&lt;year&gt;1975&lt;/year&gt;&lt;/dates&gt;&lt;isbn&gt;0010-0277&lt;/isbn&gt;&lt;urls&gt;&lt;/urls&gt;&lt;/record&gt;&lt;/Cite&gt;&lt;Cite&gt;&lt;Author&gt;Qin&lt;/Author&gt;&lt;Year&gt;1992&lt;/Year&gt;&lt;RecNum&gt;7455&lt;/RecNum&gt;&lt;record&gt;&lt;rec-number&gt;7455&lt;/rec-number&gt;&lt;foreign-keys&gt;&lt;key app="EN" db-id="asptfs92o5ap59ff2xgxsts4tttv5sv9tp9e" timestamp="1515256923"&gt;7455&lt;/key&gt;&lt;/foreign-keys&gt;&lt;ref-type name="Conference Proceedings"&gt;10&lt;/ref-type&gt;&lt;contributors&gt;&lt;authors&gt;&lt;author&gt;Qin, Yulin&lt;/author&gt;&lt;author&gt;Simon, Herbert A&lt;/author&gt;&lt;/authors&gt;&lt;/contributors&gt;&lt;titles&gt;&lt;title&gt;Imagery and mental models in problem solving&lt;/title&gt;&lt;secondary-title&gt;Proc. AAAI Symposium on Reasoning with Diagrammatic Representations., Stanford, CA&lt;/secondary-title&gt;&lt;/titles&gt;&lt;dates&gt;&lt;year&gt;1992&lt;/year&gt;&lt;/dates&gt;&lt;urls&gt;&lt;/urls&gt;&lt;/record&gt;&lt;/Cite&gt;&lt;/EndNote&gt;</w:instrText>
      </w:r>
      <w:r w:rsidR="00711D2E">
        <w:fldChar w:fldCharType="separate"/>
      </w:r>
      <w:r w:rsidR="00711D2E">
        <w:rPr>
          <w:noProof/>
        </w:rPr>
        <w:t>(Qin &amp; Simon, 1992; Shaver, Pierson, &amp; Lang, 1975)</w:t>
      </w:r>
      <w:r w:rsidR="00711D2E">
        <w:fldChar w:fldCharType="end"/>
      </w:r>
      <w:r w:rsidR="006A1F98">
        <w:t>,</w:t>
      </w:r>
      <w:r>
        <w:t xml:space="preserve"> mental rehearsal </w:t>
      </w:r>
      <w:r w:rsidR="006A1F98">
        <w:fldChar w:fldCharType="begin"/>
      </w:r>
      <w:r w:rsidR="006A1F98">
        <w:instrText xml:space="preserve"> ADDIN EN.CITE &lt;EndNote&gt;&lt;Cite&gt;&lt;Author&gt;Driskell&lt;/Author&gt;&lt;Year&gt;1994&lt;/Year&gt;&lt;RecNum&gt;7457&lt;/RecNum&gt;&lt;DisplayText&gt;(Driskell, Copper, &amp;amp; Moran, 1994; Keller, 2012)&lt;/DisplayText&gt;&lt;record&gt;&lt;rec-number&gt;7457&lt;/rec-number&gt;&lt;foreign-keys&gt;&lt;key app="EN" db-id="asptfs92o5ap59ff2xgxsts4tttv5sv9tp9e" timestamp="1515257319"&gt;7457&lt;/key&gt;&lt;/foreign-keys&gt;&lt;ref-type name="Generic"&gt;13&lt;/ref-type&gt;&lt;contributors&gt;&lt;authors&gt;&lt;author&gt;Driskell, James E&lt;/author&gt;&lt;author&gt;Copper, Carolyn&lt;/author&gt;&lt;author&gt;Moran, Aidan&lt;/author&gt;&lt;/authors&gt;&lt;/contributors&gt;&lt;titles&gt;&lt;title&gt;Does mental practice enhance performance?&lt;/title&gt;&lt;/titles&gt;&lt;dates&gt;&lt;year&gt;1994&lt;/year&gt;&lt;/dates&gt;&lt;publisher&gt;American Psychological Association&lt;/publisher&gt;&lt;isbn&gt;1939-1854&lt;/isbn&gt;&lt;urls&gt;&lt;/urls&gt;&lt;/record&gt;&lt;/Cite&gt;&lt;Cite&gt;&lt;Author&gt;Keller&lt;/Author&gt;&lt;Year&gt;2012&lt;/Year&gt;&lt;RecNum&gt;7458&lt;/RecNum&gt;&lt;record&gt;&lt;rec-number&gt;7458&lt;/rec-number&gt;&lt;foreign-keys&gt;&lt;key app="EN" db-id="asptfs92o5ap59ff2xgxsts4tttv5sv9tp9e" timestamp="1515257446"&gt;7458&lt;/key&gt;&lt;/foreign-keys&gt;&lt;ref-type name="Journal Article"&gt;17&lt;/ref-type&gt;&lt;contributors&gt;&lt;authors&gt;&lt;author&gt;Keller, Peter E&lt;/author&gt;&lt;/authors&gt;&lt;/contributors&gt;&lt;titles&gt;&lt;title&gt;Mental imagery in music performance: underlying mechanisms and potential benefits&lt;/title&gt;&lt;secondary-title&gt;Annals of the New York Academy of Sciences&lt;/secondary-title&gt;&lt;/titles&gt;&lt;periodical&gt;&lt;full-title&gt;Annals of the New York Academy of Sciences&lt;/full-title&gt;&lt;/periodical&gt;&lt;pages&gt;206-213&lt;/pages&gt;&lt;volume&gt;1252&lt;/volume&gt;&lt;number&gt;1&lt;/number&gt;&lt;dates&gt;&lt;year&gt;2012&lt;/year&gt;&lt;/dates&gt;&lt;isbn&gt;1749-6632&lt;/isbn&gt;&lt;urls&gt;&lt;/urls&gt;&lt;/record&gt;&lt;/Cite&gt;&lt;/EndNote&gt;</w:instrText>
      </w:r>
      <w:r w:rsidR="006A1F98">
        <w:fldChar w:fldCharType="separate"/>
      </w:r>
      <w:r w:rsidR="006A1F98">
        <w:rPr>
          <w:noProof/>
        </w:rPr>
        <w:t>(Driskell, Copper, &amp; Moran, 1994; Keller, 2012)</w:t>
      </w:r>
      <w:r w:rsidR="006A1F98">
        <w:fldChar w:fldCharType="end"/>
      </w:r>
      <w:r w:rsidR="006A1F98">
        <w:t>,</w:t>
      </w:r>
      <w:r>
        <w:t xml:space="preserve"> and language comprehension </w:t>
      </w:r>
      <w:r w:rsidR="003950FD">
        <w:fldChar w:fldCharType="begin"/>
      </w:r>
      <w:r w:rsidR="00D17335">
        <w:instrText xml:space="preserve"> ADDIN EN.CITE &lt;EndNote&gt;&lt;Cite&gt;&lt;Author&gt;Zwaan&lt;/Author&gt;&lt;Year&gt;2002&lt;/Year&gt;&lt;RecNum&gt;7459&lt;/RecNum&gt;&lt;DisplayText&gt;(Bergen, Lindsay, Matlock, &amp;amp; Narayanan, 2007; Zwaan, Stanfield, &amp;amp; Yaxley, 2002)&lt;/DisplayText&gt;&lt;record&gt;&lt;rec-number&gt;7459&lt;/rec-number&gt;&lt;foreign-keys&gt;&lt;key app="EN" db-id="asptfs92o5ap59ff2xgxsts4tttv5sv9tp9e" timestamp="1515257645"&gt;7459&lt;/key&gt;&lt;/foreign-keys&gt;&lt;ref-type name="Journal Article"&gt;17&lt;/ref-type&gt;&lt;contributors&gt;&lt;authors&gt;&lt;author&gt;Zwaan, Rolf A&lt;/author&gt;&lt;author&gt;Stanfield, Robert A&lt;/author&gt;&lt;author&gt;Yaxley, Richard H&lt;/author&gt;&lt;/authors&gt;&lt;/contributors&gt;&lt;titles&gt;&lt;title&gt;Language comprehenders mentally represent the shapes of objects&lt;/title&gt;&lt;secondary-title&gt;Psychological science&lt;/secondary-title&gt;&lt;/titles&gt;&lt;periodical&gt;&lt;full-title&gt;Psychological Science&lt;/full-title&gt;&lt;/periodical&gt;&lt;pages&gt;168-171&lt;/pages&gt;&lt;volume&gt;13&lt;/volume&gt;&lt;number&gt;2&lt;/number&gt;&lt;dates&gt;&lt;year&gt;2002&lt;/year&gt;&lt;/dates&gt;&lt;isbn&gt;0956-7976&lt;/isbn&gt;&lt;urls&gt;&lt;/urls&gt;&lt;/record&gt;&lt;/Cite&gt;&lt;Cite&gt;&lt;Author&gt;Bergen&lt;/Author&gt;&lt;Year&gt;2007&lt;/Year&gt;&lt;RecNum&gt;7460&lt;/RecNum&gt;&lt;record&gt;&lt;rec-number&gt;7460&lt;/rec-number&gt;&lt;foreign-keys&gt;&lt;key app="EN" db-id="asptfs92o5ap59ff2xgxsts4tttv5sv9tp9e" timestamp="1515257797"&gt;7460&lt;/key&gt;&lt;/foreign-keys&gt;&lt;ref-type name="Journal Article"&gt;17&lt;/ref-type&gt;&lt;contributors&gt;&lt;authors&gt;&lt;author&gt;Bergen, Benjamin K&lt;/author&gt;&lt;author&gt;Lindsay, Shane&lt;/author&gt;&lt;author&gt;Matlock, Teenie&lt;/author&gt;&lt;author&gt;Narayanan, Srini&lt;/author&gt;&lt;/authors&gt;&lt;/contributors&gt;&lt;titles&gt;&lt;title&gt;Spatial and linguistic aspects of visual imagery in sentence comprehension&lt;/title&gt;&lt;secondary-title&gt;Cognitive science&lt;/secondary-title&gt;&lt;/titles&gt;&lt;periodical&gt;&lt;full-title&gt;Cognitive Science&lt;/full-title&gt;&lt;/periodical&gt;&lt;pages&gt;733-764&lt;/pages&gt;&lt;volume&gt;31&lt;/volume&gt;&lt;number&gt;5&lt;/number&gt;&lt;dates&gt;&lt;year&gt;2007&lt;/year&gt;&lt;/dates&gt;&lt;isbn&gt;1551-6709&lt;/isbn&gt;&lt;urls&gt;&lt;/urls&gt;&lt;/record&gt;&lt;/Cite&gt;&lt;/EndNote&gt;</w:instrText>
      </w:r>
      <w:r w:rsidR="003950FD">
        <w:fldChar w:fldCharType="separate"/>
      </w:r>
      <w:r w:rsidR="00D17335">
        <w:rPr>
          <w:noProof/>
        </w:rPr>
        <w:t>(Bergen, Lindsay, Matlock, &amp; Narayanan, 2007; Zwaan, Stanfield, &amp; Yaxley, 2002)</w:t>
      </w:r>
      <w:r w:rsidR="003950FD">
        <w:fldChar w:fldCharType="end"/>
      </w:r>
      <w:r w:rsidR="00D17335">
        <w:t>.</w:t>
      </w:r>
      <w:r>
        <w:t xml:space="preserve"> Cognitive models are needed to help explain the processes that underlie mental imagery. We have begun to leverage the LIDA model to gain insight into how the fundamental capabilities needed for mental imagery could be realized in artificial minds, and to apply these insights toward the construction of software agents that utilize mental imagery to their advantage.</w:t>
      </w:r>
    </w:p>
    <w:p w14:paraId="42ADB7C6" w14:textId="77777777" w:rsidR="0067490F" w:rsidRPr="00B758AE" w:rsidRDefault="0067490F" w:rsidP="0067490F">
      <w:pPr>
        <w:pStyle w:val="indent"/>
        <w:ind w:firstLine="0"/>
        <w:rPr>
          <w:rFonts w:eastAsiaTheme="minorEastAsia"/>
          <w:b/>
        </w:rPr>
      </w:pPr>
    </w:p>
    <w:p w14:paraId="1D6FEC51" w14:textId="1FA4F570" w:rsidR="0067490F" w:rsidRDefault="0067490F" w:rsidP="0067490F">
      <w:r>
        <w:t xml:space="preserve">Mental imagery is </w:t>
      </w:r>
      <w:proofErr w:type="gramStart"/>
      <w:r>
        <w:t>by definition a</w:t>
      </w:r>
      <w:proofErr w:type="gramEnd"/>
      <w:r>
        <w:t xml:space="preserve"> conscious process; however, there is an intriguing possibility that the same mechanisms underlying mental imagery also support preconscious cognitive processes</w:t>
      </w:r>
      <w:r w:rsidR="006A5153">
        <w:t>,</w:t>
      </w:r>
      <w:r>
        <w:t xml:space="preserve"> and enable grounded (embodied) cognition. The psychologist and cognitive scientist Lawrence </w:t>
      </w:r>
      <w:proofErr w:type="spellStart"/>
      <w:r>
        <w:t>Barsalou</w:t>
      </w:r>
      <w:proofErr w:type="spellEnd"/>
      <w:r>
        <w:t xml:space="preserve"> defines “simulation” as the “re-enactment of perceptual, motor, and introspective states acquired during experience with the world, body, and mind”, and hypothesizes that </w:t>
      </w:r>
    </w:p>
    <w:p w14:paraId="69C99A8B" w14:textId="77777777" w:rsidR="0067490F" w:rsidRPr="008D787A" w:rsidRDefault="0067490F" w:rsidP="0067490F">
      <w:pPr>
        <w:pStyle w:val="indent"/>
        <w:ind w:firstLine="0"/>
        <w:rPr>
          <w:rFonts w:eastAsiaTheme="minorEastAsia"/>
        </w:rPr>
      </w:pPr>
    </w:p>
    <w:p w14:paraId="763AAC65" w14:textId="507B0AF4" w:rsidR="0067490F" w:rsidRDefault="0067490F" w:rsidP="0067490F">
      <w:pPr>
        <w:ind w:left="720"/>
      </w:pPr>
      <w:r>
        <w:t xml:space="preserve">[simulation] is not necessarily conscious but may also be unconscious, probably being unconscious even more often than conscious. Unconscious [simulations] may occur frequently during perception, memory, conceptualization, comprehension and reasoning, along with conscious [simulations]. When </w:t>
      </w:r>
      <w:r>
        <w:lastRenderedPageBreak/>
        <w:t xml:space="preserve">[simulations] reach awareness, they can be viewed as constituting mental imagery... </w:t>
      </w:r>
      <w:r w:rsidR="006A5153">
        <w:fldChar w:fldCharType="begin"/>
      </w:r>
      <w:r w:rsidR="006A5153">
        <w:instrText xml:space="preserve"> ADDIN EN.CITE &lt;EndNote&gt;&lt;Cite&gt;&lt;Author&gt;Barsalou&lt;/Author&gt;&lt;Year&gt;2009&lt;/Year&gt;&lt;RecNum&gt;7461&lt;/RecNum&gt;&lt;DisplayText&gt;(Barsalou, 2009)&lt;/DisplayText&gt;&lt;record&gt;&lt;rec-number&gt;7461&lt;/rec-number&gt;&lt;foreign-keys&gt;&lt;key app="EN" db-id="asptfs92o5ap59ff2xgxsts4tttv5sv9tp9e" timestamp="1515258287"&gt;7461&lt;/key&gt;&lt;/foreign-keys&gt;&lt;ref-type name="Journal Article"&gt;17&lt;/ref-type&gt;&lt;contributors&gt;&lt;authors&gt;&lt;author&gt;Barsalou, Lawrence W&lt;/author&gt;&lt;/authors&gt;&lt;/contributors&gt;&lt;titles&gt;&lt;title&gt;Simulation, situated conceptualization, and prediction&lt;/title&gt;&lt;secondary-title&gt;Philosophical Transactions of the Royal Society of London B: Biological Sciences&lt;/secondary-title&gt;&lt;/titles&gt;&lt;periodical&gt;&lt;full-title&gt;Philosophical Transactions of the Royal Society of London B: Biological Sciences&lt;/full-title&gt;&lt;/periodical&gt;&lt;pages&gt;1281-1289&lt;/pages&gt;&lt;volume&gt;364&lt;/volume&gt;&lt;number&gt;1521&lt;/number&gt;&lt;dates&gt;&lt;year&gt;2009&lt;/year&gt;&lt;/dates&gt;&lt;isbn&gt;0962-8436&lt;/isbn&gt;&lt;urls&gt;&lt;/urls&gt;&lt;/record&gt;&lt;/Cite&gt;&lt;/EndNote&gt;</w:instrText>
      </w:r>
      <w:r w:rsidR="006A5153">
        <w:fldChar w:fldCharType="separate"/>
      </w:r>
      <w:r w:rsidR="006A5153">
        <w:rPr>
          <w:noProof/>
        </w:rPr>
        <w:t>(Barsalou, 2009)</w:t>
      </w:r>
      <w:r w:rsidR="006A5153">
        <w:fldChar w:fldCharType="end"/>
      </w:r>
    </w:p>
    <w:p w14:paraId="43F4A018" w14:textId="77777777" w:rsidR="0067490F" w:rsidRDefault="0067490F" w:rsidP="0067490F"/>
    <w:p w14:paraId="3AEE3F27" w14:textId="325FF5F9" w:rsidR="00F5730A" w:rsidRPr="00F5730A" w:rsidRDefault="0067490F" w:rsidP="00F5730A">
      <w:r>
        <w:t xml:space="preserve">It is a goal of our research program to explore the possibility of a unified set of mechanisms supporting mental imagery, preconscious simulation, and grounded cognition. The LIDA model provides an ideal foundation for exploring these topics, as it is one of the few biologically inspired cognitive architectures that attempts to model functional consciousness, and is firmly committed to grounded cognition </w:t>
      </w:r>
      <w:r w:rsidR="00227C9B">
        <w:fldChar w:fldCharType="begin"/>
      </w:r>
      <w:r w:rsidR="00227C9B">
        <w:instrText xml:space="preserve"> ADDIN EN.CITE &lt;EndNote&gt;&lt;Cite&gt;&lt;Author&gt;Franklin&lt;/Author&gt;&lt;Year&gt;2013&lt;/Year&gt;&lt;RecNum&gt;3793&lt;/RecNum&gt;&lt;DisplayText&gt;(Franklin, Strain, McCall, &amp;amp; Baars, 2013)&lt;/DisplayText&gt;&lt;record&gt;&lt;rec-number&gt;3793&lt;/rec-number&gt;&lt;foreign-keys&gt;&lt;key app="EN" db-id="asptfs92o5ap59ff2xgxsts4tttv5sv9tp9e" timestamp="1374343102"&gt;3793&lt;/key&gt;&lt;/foreign-keys&gt;&lt;ref-type name="Journal Article"&gt;17&lt;/ref-type&gt;&lt;contributors&gt;&lt;authors&gt;&lt;author&gt;Franklin,Stan&lt;/author&gt;&lt;author&gt;Strain,Steve&lt;/author&gt;&lt;author&gt;McCall,Ryan&lt;/author&gt;&lt;author&gt;Baars,Bernard&lt;/author&gt;&lt;/authors&gt;&lt;/contributors&gt;&lt;titles&gt;&lt;title&gt;Conceptual Commitments of the LIDA Model of Cognition&lt;/title&gt;&lt;secondary-title&gt;Journal of Artificial General Intelligence&lt;/secondary-title&gt;&lt;/titles&gt;&lt;periodical&gt;&lt;full-title&gt;Journal of Artificial General Intelligence&lt;/full-title&gt;&lt;/periodical&gt;&lt;pages&gt;1-22&lt;/pages&gt;&lt;volume&gt; 4&lt;/volume&gt;&lt;number&gt;2&lt;/number&gt;&lt;dates&gt;&lt;year&gt;2013&lt;/year&gt;&lt;/dates&gt;&lt;urls&gt;&lt;/urls&gt;&lt;electronic-resource-num&gt;10.2478/jagi-2013-0002&lt;/electronic-resource-num&gt;&lt;/record&gt;&lt;/Cite&gt;&lt;/EndNote&gt;</w:instrText>
      </w:r>
      <w:r w:rsidR="00227C9B">
        <w:fldChar w:fldCharType="separate"/>
      </w:r>
      <w:r w:rsidR="00227C9B">
        <w:rPr>
          <w:noProof/>
        </w:rPr>
        <w:t>(Franklin, Strain, McCall, &amp; Baars, 2013)</w:t>
      </w:r>
      <w:r w:rsidR="00227C9B">
        <w:fldChar w:fldCharType="end"/>
      </w:r>
      <w:r w:rsidR="00227C9B">
        <w:t>.</w:t>
      </w:r>
      <w:r>
        <w:t xml:space="preserve"> </w:t>
      </w:r>
    </w:p>
    <w:p w14:paraId="7F6B63F3" w14:textId="77777777" w:rsidR="00B254D8" w:rsidRDefault="006F2149" w:rsidP="00325B25">
      <w:pPr>
        <w:pStyle w:val="Heading2"/>
      </w:pPr>
      <w:r w:rsidRPr="00325B25">
        <w:t>LIDA Framework in Python</w:t>
      </w:r>
    </w:p>
    <w:p w14:paraId="2DC8D585" w14:textId="2826F18E" w:rsidR="00FF31DA" w:rsidRDefault="00FF31DA" w:rsidP="00FF31DA">
      <w:r>
        <w:t xml:space="preserve">In 2011, </w:t>
      </w:r>
      <w:proofErr w:type="spellStart"/>
      <w:r>
        <w:t>Snaider</w:t>
      </w:r>
      <w:proofErr w:type="spellEnd"/>
      <w:r>
        <w:t xml:space="preserve"> et al. presented the “LIDA Framework”, a software framework written in the Java programming language that aims to simplify the process of developing LIDA agents</w:t>
      </w:r>
      <w:r>
        <w:fldChar w:fldCharType="begin"/>
      </w:r>
      <w:r>
        <w:instrText xml:space="preserve"> ADDIN EN.CITE &lt;EndNote&gt;&lt;Cite Hidden="1"&gt;&lt;Author&gt;Snaider&lt;/Author&gt;&lt;Year&gt;2011&lt;/Year&gt;&lt;RecNum&gt;6691&lt;/RecNum&gt;&lt;record&gt;&lt;rec-number&gt;6691&lt;/rec-number&gt;&lt;foreign-keys&gt;&lt;key app="EN" db-id="asptfs92o5ap59ff2xgxsts4tttv5sv9tp9e" timestamp="1395702222"&gt;6691&lt;/key&gt;&lt;/foreign-keys&gt;&lt;ref-type name="Conference Paper"&gt;47&lt;/ref-type&gt;&lt;contributors&gt;&lt;authors&gt;&lt;author&gt;Snaider,Javier &lt;/author&gt;&lt;author&gt;McCall, Ryan &lt;/author&gt;&lt;author&gt;Franklin,Stan &lt;/author&gt;&lt;/authors&gt;&lt;/contributors&gt;&lt;titles&gt;&lt;title&gt;The LIDA Framework as a General Tool for AGI&lt;/title&gt;&lt;secondary-title&gt;Artificial General Intelligence (AGI-11)&lt;/secondary-title&gt;&lt;/titles&gt;&lt;dates&gt;&lt;year&gt;2011&lt;/year&gt;&lt;/dates&gt;&lt;pub-location&gt;Mountain View, CA&lt;/pub-location&gt;&lt;urls&gt;&lt;/urls&gt;&lt;/record&gt;&lt;/Cite&gt;&lt;/EndNote&gt;</w:instrText>
      </w:r>
      <w:r>
        <w:fldChar w:fldCharType="end"/>
      </w:r>
      <w:r>
        <w:t xml:space="preserve">. </w:t>
      </w:r>
      <w:del w:id="35" w:author="Steve Strain" w:date="2018-01-10T09:57:00Z">
        <w:r w:rsidDel="00FC707F">
          <w:delText xml:space="preserve"> </w:delText>
        </w:r>
      </w:del>
      <w:r>
        <w:t xml:space="preserve">The LIDA Framework implements much of the low-level functionality that is needed to create a LIDA software agent, and provides default implementations for many of the LIDA modules. </w:t>
      </w:r>
      <w:bookmarkStart w:id="36" w:name="_GoBack"/>
      <w:bookmarkEnd w:id="36"/>
      <w:del w:id="37" w:author="Steve Strain" w:date="2018-01-10T09:58:00Z">
        <w:r w:rsidDel="00FC707F">
          <w:delText xml:space="preserve"> </w:delText>
        </w:r>
      </w:del>
      <w:r>
        <w:t>As a result, simple agents can often be created with a modest level of effort by leveraging “out of the box” functionality.</w:t>
      </w:r>
    </w:p>
    <w:p w14:paraId="0CB4190D" w14:textId="77777777" w:rsidR="00FF31DA" w:rsidRDefault="00FF31DA" w:rsidP="00FF31DA">
      <w:pPr>
        <w:pStyle w:val="indent"/>
        <w:ind w:firstLine="0"/>
      </w:pPr>
    </w:p>
    <w:p w14:paraId="55E652DE" w14:textId="7CCB6035" w:rsidR="00B254D8" w:rsidRDefault="00FF31DA" w:rsidP="000C31E3">
      <w:pPr>
        <w:pStyle w:val="indent"/>
        <w:ind w:firstLine="0"/>
        <w:rPr>
          <w:rFonts w:eastAsiaTheme="minorEastAsia" w:cstheme="minorBidi"/>
          <w:lang w:eastAsia="en-US"/>
        </w:rPr>
      </w:pPr>
      <w:r>
        <w:rPr>
          <w:rFonts w:eastAsiaTheme="minorEastAsia" w:cstheme="minorBidi"/>
          <w:lang w:eastAsia="en-US"/>
        </w:rPr>
        <w:t xml:space="preserve">Inspired by the success of the LIDA Framework, a sister project is underway to implement a software framework in the Python programming language, which we refer to as </w:t>
      </w:r>
      <w:proofErr w:type="spellStart"/>
      <w:r>
        <w:rPr>
          <w:rFonts w:eastAsiaTheme="minorEastAsia" w:cstheme="minorBidi"/>
          <w:lang w:eastAsia="en-US"/>
        </w:rPr>
        <w:t>lidapy</w:t>
      </w:r>
      <w:proofErr w:type="spellEnd"/>
      <w:r>
        <w:rPr>
          <w:rFonts w:eastAsiaTheme="minorEastAsia" w:cstheme="minorBidi"/>
          <w:lang w:eastAsia="en-US"/>
        </w:rPr>
        <w:t xml:space="preserve">.  One of </w:t>
      </w:r>
      <w:proofErr w:type="spellStart"/>
      <w:r>
        <w:rPr>
          <w:rFonts w:eastAsiaTheme="minorEastAsia" w:cstheme="minorBidi"/>
          <w:lang w:eastAsia="en-US"/>
        </w:rPr>
        <w:t>lidapy’s</w:t>
      </w:r>
      <w:proofErr w:type="spellEnd"/>
      <w:r>
        <w:rPr>
          <w:rFonts w:eastAsiaTheme="minorEastAsia" w:cstheme="minorBidi"/>
          <w:lang w:eastAsia="en-US"/>
        </w:rPr>
        <w:t xml:space="preserve"> primary goals has been to facilitate the creation of LIDA agents that are situated in complex and “real world” environments, with the eventual goal of supporting LIDA agents in a robotics context.  Towards this end, </w:t>
      </w:r>
      <w:proofErr w:type="spellStart"/>
      <w:r>
        <w:rPr>
          <w:rFonts w:eastAsiaTheme="minorEastAsia" w:cstheme="minorBidi"/>
          <w:lang w:eastAsia="en-US"/>
        </w:rPr>
        <w:t>lidapy</w:t>
      </w:r>
      <w:proofErr w:type="spellEnd"/>
      <w:r>
        <w:rPr>
          <w:rFonts w:eastAsiaTheme="minorEastAsia" w:cstheme="minorBidi"/>
          <w:lang w:eastAsia="en-US"/>
        </w:rPr>
        <w:t xml:space="preserve"> has been designed from the ground up to integrate with the Robot Operating System </w:t>
      </w:r>
      <w:r w:rsidR="00AD5274">
        <w:rPr>
          <w:rFonts w:eastAsiaTheme="minorEastAsia" w:cstheme="minorBidi"/>
          <w:lang w:eastAsia="en-US"/>
        </w:rPr>
        <w:fldChar w:fldCharType="begin"/>
      </w:r>
      <w:r w:rsidR="00AD5274">
        <w:rPr>
          <w:rFonts w:eastAsiaTheme="minorEastAsia" w:cstheme="minorBidi"/>
          <w:lang w:eastAsia="en-US"/>
        </w:rPr>
        <w:instrText xml:space="preserve"> ADDIN EN.CITE &lt;EndNote&gt;&lt;Cite&gt;&lt;Author&gt;Quigley&lt;/Author&gt;&lt;Year&gt;2009&lt;/Year&gt;&lt;RecNum&gt;7462&lt;/RecNum&gt;&lt;DisplayText&gt;(Quigley et al., 2009)&lt;/DisplayText&gt;&lt;record&gt;&lt;rec-number&gt;7462&lt;/rec-number&gt;&lt;foreign-keys&gt;&lt;key app="EN" db-id="asptfs92o5ap59ff2xgxsts4tttv5sv9tp9e" timestamp="1515258947"&gt;7462&lt;/key&gt;&lt;/foreign-keys&gt;&lt;ref-type name="Conference Proceedings"&gt;10&lt;/ref-type&gt;&lt;contributors&gt;&lt;authors&gt;&lt;author&gt;Quigley, Morgan&lt;/author&gt;&lt;author&gt;Conley, Ken&lt;/author&gt;&lt;author&gt;Gerkey, Brian&lt;/author&gt;&lt;author&gt;Faust, Josh&lt;/author&gt;&lt;author&gt;Foote, Tully&lt;/author&gt;&lt;author&gt;Leibs, Jeremy&lt;/author&gt;&lt;author&gt;Wheeler, Rob&lt;/author&gt;&lt;author&gt;Ng, Andrew Y&lt;/author&gt;&lt;/authors&gt;&lt;/contributors&gt;&lt;titles&gt;&lt;title&gt;ROS: an open-source Robot Operating System&lt;/title&gt;&lt;secondary-title&gt;ICRA workshop on open source software&lt;/secondary-title&gt;&lt;/titles&gt;&lt;pages&gt;5&lt;/pages&gt;&lt;volume&gt;3&lt;/volume&gt;&lt;number&gt;3.2&lt;/number&gt;&lt;dates&gt;&lt;year&gt;2009&lt;/year&gt;&lt;/dates&gt;&lt;publisher&gt;Kobe&lt;/publisher&gt;&lt;urls&gt;&lt;/urls&gt;&lt;/record&gt;&lt;/Cite&gt;&lt;/EndNote&gt;</w:instrText>
      </w:r>
      <w:r w:rsidR="00AD5274">
        <w:rPr>
          <w:rFonts w:eastAsiaTheme="minorEastAsia" w:cstheme="minorBidi"/>
          <w:lang w:eastAsia="en-US"/>
        </w:rPr>
        <w:fldChar w:fldCharType="separate"/>
      </w:r>
      <w:r w:rsidR="00AD5274">
        <w:rPr>
          <w:rFonts w:eastAsiaTheme="minorEastAsia" w:cstheme="minorBidi"/>
          <w:noProof/>
          <w:lang w:eastAsia="en-US"/>
        </w:rPr>
        <w:t>(Quigley et al., 2009)</w:t>
      </w:r>
      <w:r w:rsidR="00AD5274">
        <w:rPr>
          <w:rFonts w:eastAsiaTheme="minorEastAsia" w:cstheme="minorBidi"/>
          <w:lang w:eastAsia="en-US"/>
        </w:rPr>
        <w:fldChar w:fldCharType="end"/>
      </w:r>
      <w:r w:rsidR="00AD5274">
        <w:rPr>
          <w:rFonts w:eastAsiaTheme="minorEastAsia" w:cstheme="minorBidi"/>
          <w:lang w:eastAsia="en-US"/>
        </w:rPr>
        <w:t>,</w:t>
      </w:r>
      <w:r>
        <w:rPr>
          <w:rFonts w:eastAsiaTheme="minorEastAsia" w:cstheme="minorBidi"/>
          <w:lang w:eastAsia="en-US"/>
        </w:rPr>
        <w:t xml:space="preserve"> </w:t>
      </w:r>
      <w:r w:rsidRPr="00243B47">
        <w:rPr>
          <w:rFonts w:eastAsiaTheme="minorEastAsia" w:cstheme="minorBidi"/>
          <w:lang w:eastAsia="en-US"/>
        </w:rPr>
        <w:t>a framework developed by the Open Source Robotics Foundation (OSRF) that was specifically designed to support large-scale software development in the robotics domain.</w:t>
      </w:r>
    </w:p>
    <w:p w14:paraId="2136DDE6" w14:textId="77777777" w:rsidR="000C31E3" w:rsidRPr="000C31E3" w:rsidRDefault="000C31E3" w:rsidP="000C31E3">
      <w:pPr>
        <w:pStyle w:val="indent"/>
        <w:ind w:firstLine="0"/>
      </w:pPr>
    </w:p>
    <w:p w14:paraId="41D1316C" w14:textId="77777777" w:rsidR="00E93F83" w:rsidRPr="00E93F83" w:rsidRDefault="00B254D8" w:rsidP="00E93F83">
      <w:pPr>
        <w:pStyle w:val="EndNoteBibliographyTitle"/>
        <w:rPr>
          <w:b/>
          <w:noProof/>
        </w:rPr>
      </w:pPr>
      <w:r w:rsidRPr="008D3291">
        <w:fldChar w:fldCharType="begin"/>
      </w:r>
      <w:r w:rsidRPr="008D3291">
        <w:instrText xml:space="preserve"> ADDIN EN.REFLIST </w:instrText>
      </w:r>
      <w:r w:rsidRPr="008D3291">
        <w:fldChar w:fldCharType="separate"/>
      </w:r>
      <w:r w:rsidR="00E93F83" w:rsidRPr="00E93F83">
        <w:rPr>
          <w:b/>
          <w:noProof/>
        </w:rPr>
        <w:t>References</w:t>
      </w:r>
    </w:p>
    <w:p w14:paraId="6F4D805E" w14:textId="77777777" w:rsidR="00E93F83" w:rsidRPr="00E93F83" w:rsidRDefault="00E93F83" w:rsidP="00E93F83">
      <w:pPr>
        <w:pStyle w:val="EndNoteBibliographyTitle"/>
        <w:rPr>
          <w:b/>
          <w:noProof/>
        </w:rPr>
      </w:pPr>
    </w:p>
    <w:p w14:paraId="1FE6075B" w14:textId="77777777" w:rsidR="00E93F83" w:rsidRPr="00E93F83" w:rsidRDefault="00E93F83" w:rsidP="00E93F83">
      <w:pPr>
        <w:pStyle w:val="EndNoteBibliography"/>
        <w:ind w:left="720" w:hanging="720"/>
        <w:rPr>
          <w:noProof/>
        </w:rPr>
      </w:pPr>
      <w:r w:rsidRPr="00E93F83">
        <w:rPr>
          <w:noProof/>
        </w:rPr>
        <w:t xml:space="preserve">Ait Khayi, N., &amp; Franklin, S. (submitted). Initiating language in LIDA: learning the meaning of vervet alarm calls. </w:t>
      </w:r>
    </w:p>
    <w:p w14:paraId="3108ACCB" w14:textId="77777777" w:rsidR="00E93F83" w:rsidRPr="00E93F83" w:rsidRDefault="00E93F83" w:rsidP="00E93F83">
      <w:pPr>
        <w:pStyle w:val="EndNoteBibliography"/>
        <w:ind w:left="720" w:hanging="720"/>
        <w:rPr>
          <w:noProof/>
        </w:rPr>
      </w:pPr>
      <w:r w:rsidRPr="00E93F83">
        <w:rPr>
          <w:noProof/>
        </w:rPr>
        <w:t xml:space="preserve">Baars, B., Franklin, S., &amp; Ramsøy, T. (2013). Global workspace dynamics: Cortical "binding and propagation" enables conscious contents. </w:t>
      </w:r>
      <w:r w:rsidRPr="00E93F83">
        <w:rPr>
          <w:i/>
          <w:noProof/>
        </w:rPr>
        <w:t>Frontiers in Consciousness Research, 4</w:t>
      </w:r>
      <w:r w:rsidRPr="00E93F83">
        <w:rPr>
          <w:noProof/>
        </w:rPr>
        <w:t>, 200. doi: 10.3389/fpsyg.2013.00200</w:t>
      </w:r>
    </w:p>
    <w:p w14:paraId="1EC8017B" w14:textId="77777777" w:rsidR="00E93F83" w:rsidRPr="00E93F83" w:rsidRDefault="00E93F83" w:rsidP="00E93F83">
      <w:pPr>
        <w:pStyle w:val="EndNoteBibliography"/>
        <w:ind w:left="720" w:hanging="720"/>
        <w:rPr>
          <w:noProof/>
        </w:rPr>
      </w:pPr>
      <w:r w:rsidRPr="00E93F83">
        <w:rPr>
          <w:noProof/>
        </w:rPr>
        <w:t xml:space="preserve">Baars, Bernard J. (1988). </w:t>
      </w:r>
      <w:r w:rsidRPr="00E93F83">
        <w:rPr>
          <w:i/>
          <w:noProof/>
        </w:rPr>
        <w:t>A Cognitive Theory of Consciousness</w:t>
      </w:r>
      <w:r w:rsidRPr="00E93F83">
        <w:rPr>
          <w:noProof/>
        </w:rPr>
        <w:t>. Cambridge: Cambridge University Press.</w:t>
      </w:r>
    </w:p>
    <w:p w14:paraId="12A08ACA" w14:textId="77777777" w:rsidR="00E93F83" w:rsidRPr="00E93F83" w:rsidRDefault="00E93F83" w:rsidP="00E93F83">
      <w:pPr>
        <w:pStyle w:val="EndNoteBibliography"/>
        <w:ind w:left="720" w:hanging="720"/>
        <w:rPr>
          <w:noProof/>
        </w:rPr>
      </w:pPr>
      <w:r w:rsidRPr="00E93F83">
        <w:rPr>
          <w:noProof/>
        </w:rPr>
        <w:t xml:space="preserve">Baddeley, A. D. (1993). Working memory and conscious awareness. In A. Collins, S. Gathercole, Martin A. Conway &amp; P. Morris (Eds.), </w:t>
      </w:r>
      <w:r w:rsidRPr="00E93F83">
        <w:rPr>
          <w:i/>
          <w:noProof/>
        </w:rPr>
        <w:t>Theories of memory</w:t>
      </w:r>
      <w:r w:rsidRPr="00E93F83">
        <w:rPr>
          <w:noProof/>
        </w:rPr>
        <w:t xml:space="preserve"> (pp. 11–28). Howe: Erlbaum.</w:t>
      </w:r>
    </w:p>
    <w:p w14:paraId="7A11B2DA" w14:textId="77777777" w:rsidR="00E93F83" w:rsidRPr="00E93F83" w:rsidRDefault="00E93F83" w:rsidP="00E93F83">
      <w:pPr>
        <w:pStyle w:val="EndNoteBibliography"/>
        <w:ind w:left="720" w:hanging="720"/>
        <w:rPr>
          <w:noProof/>
        </w:rPr>
      </w:pPr>
      <w:r w:rsidRPr="00E93F83">
        <w:rPr>
          <w:noProof/>
        </w:rPr>
        <w:t xml:space="preserve">Barsalou, L. W. (1999). Perceptual symbol systems. </w:t>
      </w:r>
      <w:r w:rsidRPr="00E93F83">
        <w:rPr>
          <w:i/>
          <w:noProof/>
        </w:rPr>
        <w:t>Behavioral and Brain Sciences, 22</w:t>
      </w:r>
      <w:r w:rsidRPr="00E93F83">
        <w:rPr>
          <w:noProof/>
        </w:rPr>
        <w:t xml:space="preserve">, 577–609. </w:t>
      </w:r>
    </w:p>
    <w:p w14:paraId="59EAC18A" w14:textId="77777777" w:rsidR="00E93F83" w:rsidRPr="00E93F83" w:rsidRDefault="00E93F83" w:rsidP="00E93F83">
      <w:pPr>
        <w:pStyle w:val="EndNoteBibliography"/>
        <w:ind w:left="720" w:hanging="720"/>
        <w:rPr>
          <w:noProof/>
        </w:rPr>
      </w:pPr>
      <w:r w:rsidRPr="00E93F83">
        <w:rPr>
          <w:noProof/>
        </w:rPr>
        <w:lastRenderedPageBreak/>
        <w:t xml:space="preserve">Barsalou, L. W. (2009). Simulation, situated conceptualization, and prediction. </w:t>
      </w:r>
      <w:r w:rsidRPr="00E93F83">
        <w:rPr>
          <w:i/>
          <w:noProof/>
        </w:rPr>
        <w:t>Philosophical Transactions of the Royal Society of London B: Biological Sciences, 364</w:t>
      </w:r>
      <w:r w:rsidRPr="00E93F83">
        <w:rPr>
          <w:noProof/>
        </w:rPr>
        <w:t xml:space="preserve">(1521), 1281-1289. </w:t>
      </w:r>
    </w:p>
    <w:p w14:paraId="5F7FE003" w14:textId="77777777" w:rsidR="00E93F83" w:rsidRPr="00E93F83" w:rsidRDefault="00E93F83" w:rsidP="00E93F83">
      <w:pPr>
        <w:pStyle w:val="EndNoteBibliography"/>
        <w:ind w:left="720" w:hanging="720"/>
        <w:rPr>
          <w:noProof/>
        </w:rPr>
      </w:pPr>
      <w:r w:rsidRPr="00E93F83">
        <w:rPr>
          <w:noProof/>
        </w:rPr>
        <w:t xml:space="preserve">Bergen, B. K., Lindsay, S., Matlock, T., &amp; Narayanan, S. (2007). Spatial and linguistic aspects of visual imagery in sentence comprehension. </w:t>
      </w:r>
      <w:r w:rsidRPr="00E93F83">
        <w:rPr>
          <w:i/>
          <w:noProof/>
        </w:rPr>
        <w:t>Cognitive science, 31</w:t>
      </w:r>
      <w:r w:rsidRPr="00E93F83">
        <w:rPr>
          <w:noProof/>
        </w:rPr>
        <w:t xml:space="preserve">(5), 733-764. </w:t>
      </w:r>
    </w:p>
    <w:p w14:paraId="6BDD5A96" w14:textId="77777777" w:rsidR="00E93F83" w:rsidRPr="00E93F83" w:rsidRDefault="00E93F83" w:rsidP="00E93F83">
      <w:pPr>
        <w:pStyle w:val="EndNoteBibliography"/>
        <w:ind w:left="720" w:hanging="720"/>
        <w:rPr>
          <w:noProof/>
        </w:rPr>
      </w:pPr>
      <w:r w:rsidRPr="00E93F83">
        <w:rPr>
          <w:noProof/>
        </w:rPr>
        <w:t xml:space="preserve">Boden, M. A. (2016). </w:t>
      </w:r>
      <w:r w:rsidRPr="00E93F83">
        <w:rPr>
          <w:i/>
          <w:noProof/>
        </w:rPr>
        <w:t>AI: Its Nature and Future</w:t>
      </w:r>
      <w:r w:rsidRPr="00E93F83">
        <w:rPr>
          <w:noProof/>
        </w:rPr>
        <w:t>. Oxford, UK: Oxford University Press.</w:t>
      </w:r>
    </w:p>
    <w:p w14:paraId="08DC02BD" w14:textId="77777777" w:rsidR="00E93F83" w:rsidRPr="00E93F83" w:rsidRDefault="00E93F83" w:rsidP="00E93F83">
      <w:pPr>
        <w:pStyle w:val="EndNoteBibliography"/>
        <w:ind w:left="720" w:hanging="720"/>
        <w:rPr>
          <w:noProof/>
        </w:rPr>
      </w:pPr>
      <w:r w:rsidRPr="00E93F83">
        <w:rPr>
          <w:noProof/>
        </w:rPr>
        <w:t xml:space="preserve">Conway, Martin A. (2001). Sensory–perceptual episodic memory and its context: autobiographical memory. </w:t>
      </w:r>
      <w:r w:rsidRPr="00E93F83">
        <w:rPr>
          <w:i/>
          <w:noProof/>
        </w:rPr>
        <w:t>Philos. Trans. R. Soc. Lond B., 356</w:t>
      </w:r>
      <w:r w:rsidRPr="00E93F83">
        <w:rPr>
          <w:noProof/>
        </w:rPr>
        <w:t xml:space="preserve">, 1375–1384. </w:t>
      </w:r>
    </w:p>
    <w:p w14:paraId="6DF868B3" w14:textId="77777777" w:rsidR="00E93F83" w:rsidRPr="00E93F83" w:rsidRDefault="00E93F83" w:rsidP="00E93F83">
      <w:pPr>
        <w:pStyle w:val="EndNoteBibliography"/>
        <w:ind w:left="720" w:hanging="720"/>
        <w:rPr>
          <w:noProof/>
        </w:rPr>
      </w:pPr>
      <w:r w:rsidRPr="00E93F83">
        <w:rPr>
          <w:noProof/>
        </w:rPr>
        <w:t xml:space="preserve">Dong, D., &amp; Franklin, S. (2014). </w:t>
      </w:r>
      <w:r w:rsidRPr="00E93F83">
        <w:rPr>
          <w:i/>
          <w:noProof/>
        </w:rPr>
        <w:t>Sensory Motor System: Modeling the process of action execution.</w:t>
      </w:r>
      <w:r w:rsidRPr="00E93F83">
        <w:rPr>
          <w:noProof/>
        </w:rPr>
        <w:t xml:space="preserve"> Paper presented at the Proceedings of the 36th Annual Conference of the Cognitive Science Society.</w:t>
      </w:r>
    </w:p>
    <w:p w14:paraId="0BC1CAA2" w14:textId="77777777" w:rsidR="00E93F83" w:rsidRPr="00E93F83" w:rsidRDefault="00E93F83" w:rsidP="00E93F83">
      <w:pPr>
        <w:pStyle w:val="EndNoteBibliography"/>
        <w:ind w:left="720" w:hanging="720"/>
        <w:rPr>
          <w:noProof/>
        </w:rPr>
      </w:pPr>
      <w:r w:rsidRPr="00E93F83">
        <w:rPr>
          <w:noProof/>
        </w:rPr>
        <w:t xml:space="preserve">Dong, D., &amp; Franklin, S. (2015a). Modeling sensorimotor learning in LIDA using a dynamic learning rate. </w:t>
      </w:r>
      <w:r w:rsidRPr="00E93F83">
        <w:rPr>
          <w:i/>
          <w:noProof/>
        </w:rPr>
        <w:t>Biologically Inspired Cognitive Architectures, 14</w:t>
      </w:r>
      <w:r w:rsidRPr="00E93F83">
        <w:rPr>
          <w:noProof/>
        </w:rPr>
        <w:t xml:space="preserve">, 1-9. </w:t>
      </w:r>
    </w:p>
    <w:p w14:paraId="4AF66D1E" w14:textId="77777777" w:rsidR="00E93F83" w:rsidRPr="00E93F83" w:rsidRDefault="00E93F83" w:rsidP="00E93F83">
      <w:pPr>
        <w:pStyle w:val="EndNoteBibliography"/>
        <w:ind w:left="720" w:hanging="720"/>
        <w:rPr>
          <w:noProof/>
        </w:rPr>
      </w:pPr>
      <w:r w:rsidRPr="00E93F83">
        <w:rPr>
          <w:noProof/>
        </w:rPr>
        <w:t xml:space="preserve">Dong, D., &amp; Franklin, S. (2015b). A New Action Execution Module for the Learning Intelligent Distribution Agent (LIDA): The Sensory Motor System. </w:t>
      </w:r>
      <w:r w:rsidRPr="00E93F83">
        <w:rPr>
          <w:i/>
          <w:noProof/>
        </w:rPr>
        <w:t>Cognitive Computation</w:t>
      </w:r>
      <w:r w:rsidRPr="00E93F83">
        <w:rPr>
          <w:noProof/>
        </w:rPr>
        <w:t xml:space="preserve">. doi: 10.1007/s12559-015-9322-3. </w:t>
      </w:r>
    </w:p>
    <w:p w14:paraId="21DF214C" w14:textId="77777777" w:rsidR="00E93F83" w:rsidRPr="00E93F83" w:rsidRDefault="00E93F83" w:rsidP="00E93F83">
      <w:pPr>
        <w:pStyle w:val="EndNoteBibliography"/>
        <w:ind w:left="720" w:hanging="720"/>
        <w:rPr>
          <w:noProof/>
        </w:rPr>
      </w:pPr>
      <w:r w:rsidRPr="00E93F83">
        <w:rPr>
          <w:noProof/>
        </w:rPr>
        <w:t>Driskell, J. E., Copper, C., &amp; Moran, A. (1994). Does mental practice enhance performance? : American Psychological Association.</w:t>
      </w:r>
    </w:p>
    <w:p w14:paraId="68F5DA89" w14:textId="77777777" w:rsidR="00E93F83" w:rsidRPr="00E93F83" w:rsidRDefault="00E93F83" w:rsidP="00E93F83">
      <w:pPr>
        <w:pStyle w:val="EndNoteBibliography"/>
        <w:ind w:left="720" w:hanging="720"/>
        <w:rPr>
          <w:noProof/>
        </w:rPr>
      </w:pPr>
      <w:r w:rsidRPr="00E93F83">
        <w:rPr>
          <w:noProof/>
        </w:rPr>
        <w:t xml:space="preserve">Duch, W., Oentaryo, R., &amp; Pasquier, M. (2008). Cognitive Architectures: Where Do We Go From Here? In P. Wang, B. Goertzel &amp; S. Franklin (Eds.), </w:t>
      </w:r>
      <w:r w:rsidRPr="00E93F83">
        <w:rPr>
          <w:i/>
          <w:noProof/>
        </w:rPr>
        <w:t>Artificial general Intelligence, 2008: proceedings of the First AGI Conference</w:t>
      </w:r>
      <w:r w:rsidRPr="00E93F83">
        <w:rPr>
          <w:noProof/>
        </w:rPr>
        <w:t xml:space="preserve"> (pp. 122-137).</w:t>
      </w:r>
    </w:p>
    <w:p w14:paraId="60DC0714" w14:textId="77777777" w:rsidR="00E93F83" w:rsidRPr="00E93F83" w:rsidRDefault="00E93F83" w:rsidP="00E93F83">
      <w:pPr>
        <w:pStyle w:val="EndNoteBibliography"/>
        <w:ind w:left="720" w:hanging="720"/>
        <w:rPr>
          <w:noProof/>
        </w:rPr>
      </w:pPr>
      <w:r w:rsidRPr="00E93F83">
        <w:rPr>
          <w:noProof/>
        </w:rPr>
        <w:t xml:space="preserve">Ericsson, K. A., &amp; Kintsch, W. (1995). Long-term working memory. </w:t>
      </w:r>
      <w:r w:rsidRPr="00E93F83">
        <w:rPr>
          <w:i/>
          <w:noProof/>
        </w:rPr>
        <w:t>Psychological Review, 102</w:t>
      </w:r>
      <w:r w:rsidRPr="00E93F83">
        <w:rPr>
          <w:noProof/>
        </w:rPr>
        <w:t xml:space="preserve">, 211–245. </w:t>
      </w:r>
    </w:p>
    <w:p w14:paraId="00E9B200" w14:textId="77777777" w:rsidR="00E93F83" w:rsidRPr="00E93F83" w:rsidRDefault="00E93F83" w:rsidP="00E93F83">
      <w:pPr>
        <w:pStyle w:val="EndNoteBibliography"/>
        <w:ind w:left="720" w:hanging="720"/>
        <w:rPr>
          <w:noProof/>
        </w:rPr>
      </w:pPr>
      <w:r w:rsidRPr="00E93F83">
        <w:rPr>
          <w:noProof/>
        </w:rPr>
        <w:t xml:space="preserve">Franklin, S. (1995). </w:t>
      </w:r>
      <w:r w:rsidRPr="00E93F83">
        <w:rPr>
          <w:i/>
          <w:noProof/>
        </w:rPr>
        <w:t>Artificial Minds</w:t>
      </w:r>
      <w:r w:rsidRPr="00E93F83">
        <w:rPr>
          <w:noProof/>
        </w:rPr>
        <w:t>. Cambridge, Ma: MIT Press.</w:t>
      </w:r>
    </w:p>
    <w:p w14:paraId="61A1C70F" w14:textId="77777777" w:rsidR="00E93F83" w:rsidRPr="00E93F83" w:rsidRDefault="00E93F83" w:rsidP="00E93F83">
      <w:pPr>
        <w:pStyle w:val="EndNoteBibliography"/>
        <w:ind w:left="720" w:hanging="720"/>
        <w:rPr>
          <w:noProof/>
        </w:rPr>
      </w:pPr>
      <w:r w:rsidRPr="00E93F83">
        <w:rPr>
          <w:noProof/>
        </w:rPr>
        <w:t xml:space="preserve">Franklin, S. (2003). IDA: A Conscious Artifact? </w:t>
      </w:r>
      <w:r w:rsidRPr="00E93F83">
        <w:rPr>
          <w:i/>
          <w:noProof/>
        </w:rPr>
        <w:t>Journal of Consciousness Studies, 10</w:t>
      </w:r>
      <w:r w:rsidRPr="00E93F83">
        <w:rPr>
          <w:noProof/>
        </w:rPr>
        <w:t xml:space="preserve">, 47–66. </w:t>
      </w:r>
    </w:p>
    <w:p w14:paraId="182A5B28" w14:textId="77777777" w:rsidR="00E93F83" w:rsidRPr="00E93F83" w:rsidRDefault="00E93F83" w:rsidP="00E93F83">
      <w:pPr>
        <w:pStyle w:val="EndNoteBibliography"/>
        <w:ind w:left="720" w:hanging="720"/>
        <w:rPr>
          <w:noProof/>
        </w:rPr>
      </w:pPr>
      <w:r w:rsidRPr="00E93F83">
        <w:rPr>
          <w:noProof/>
        </w:rPr>
        <w:t xml:space="preserve">Franklin, S., &amp; Graesser, A. C. (1997). Is it an Agent, or just a Program?: A Taxonomy for Autonomous Agents </w:t>
      </w:r>
      <w:r w:rsidRPr="00E93F83">
        <w:rPr>
          <w:i/>
          <w:noProof/>
        </w:rPr>
        <w:t>Intelligent Agents III</w:t>
      </w:r>
      <w:r w:rsidRPr="00E93F83">
        <w:rPr>
          <w:noProof/>
        </w:rPr>
        <w:t xml:space="preserve"> (pp. 21–35). Berlin: Springer Verlag.</w:t>
      </w:r>
    </w:p>
    <w:p w14:paraId="2961EFA1" w14:textId="77777777" w:rsidR="00E93F83" w:rsidRPr="00E93F83" w:rsidRDefault="00E93F83" w:rsidP="00E93F83">
      <w:pPr>
        <w:pStyle w:val="EndNoteBibliography"/>
        <w:ind w:left="720" w:hanging="720"/>
        <w:rPr>
          <w:noProof/>
        </w:rPr>
      </w:pPr>
      <w:r w:rsidRPr="00E93F83">
        <w:rPr>
          <w:noProof/>
        </w:rPr>
        <w:t xml:space="preserve">Franklin, S., Madl, T., Strain, S., Faghihi, U., Dong, D., Kugele, S., . . . Chen, S. (2016). A LIDA cognitive model tutorial. </w:t>
      </w:r>
      <w:r w:rsidRPr="00E93F83">
        <w:rPr>
          <w:i/>
          <w:noProof/>
        </w:rPr>
        <w:t>Biologically Inspired Cognitive Architectures</w:t>
      </w:r>
      <w:r w:rsidRPr="00E93F83">
        <w:rPr>
          <w:noProof/>
        </w:rPr>
        <w:t>, 105-130. doi: 10.1016/j.bica.2016.04.003</w:t>
      </w:r>
    </w:p>
    <w:p w14:paraId="011129A2" w14:textId="77777777" w:rsidR="00E93F83" w:rsidRPr="00E93F83" w:rsidRDefault="00E93F83" w:rsidP="00E93F83">
      <w:pPr>
        <w:pStyle w:val="EndNoteBibliography"/>
        <w:ind w:left="720" w:hanging="720"/>
        <w:rPr>
          <w:noProof/>
        </w:rPr>
      </w:pPr>
      <w:r w:rsidRPr="00E93F83">
        <w:rPr>
          <w:noProof/>
        </w:rPr>
        <w:t xml:space="preserve">Franklin, S., &amp; Patterson, F. G. J. (2006). The LIDA Architecture: Adding New Modes of Learning to an Intelligent, Autonomous, Software Agent </w:t>
      </w:r>
      <w:r w:rsidRPr="00E93F83">
        <w:rPr>
          <w:i/>
          <w:noProof/>
        </w:rPr>
        <w:t>IDPT-2006 Proceedings (Integrated Design and Process Technology)</w:t>
      </w:r>
      <w:r w:rsidRPr="00E93F83">
        <w:rPr>
          <w:noProof/>
        </w:rPr>
        <w:t>: Society for Design and Process Science.</w:t>
      </w:r>
    </w:p>
    <w:p w14:paraId="2900195A" w14:textId="77777777" w:rsidR="00E93F83" w:rsidRPr="00E93F83" w:rsidRDefault="00E93F83" w:rsidP="00E93F83">
      <w:pPr>
        <w:pStyle w:val="EndNoteBibliography"/>
        <w:ind w:left="720" w:hanging="720"/>
        <w:rPr>
          <w:noProof/>
        </w:rPr>
      </w:pPr>
      <w:r w:rsidRPr="00E93F83">
        <w:rPr>
          <w:noProof/>
        </w:rPr>
        <w:t xml:space="preserve">Franklin, S., &amp; Ramamurthy, U. (2006). Motivations, Values and Emotions: Three sides of the same coin </w:t>
      </w:r>
      <w:r w:rsidRPr="00E93F83">
        <w:rPr>
          <w:i/>
          <w:noProof/>
        </w:rPr>
        <w:t>Proceedings of the Sixth International Workshop on Epigenetic Robotics</w:t>
      </w:r>
      <w:r w:rsidRPr="00E93F83">
        <w:rPr>
          <w:noProof/>
        </w:rPr>
        <w:t xml:space="preserve"> (Vol. 128, pp. 41–48). Paris, France: Lund University Cognitive Studies.</w:t>
      </w:r>
    </w:p>
    <w:p w14:paraId="473D05A9" w14:textId="77777777" w:rsidR="00E93F83" w:rsidRPr="00E93F83" w:rsidRDefault="00E93F83" w:rsidP="00E93F83">
      <w:pPr>
        <w:pStyle w:val="EndNoteBibliography"/>
        <w:ind w:left="720" w:hanging="720"/>
        <w:rPr>
          <w:noProof/>
        </w:rPr>
      </w:pPr>
      <w:r w:rsidRPr="00E93F83">
        <w:rPr>
          <w:noProof/>
        </w:rPr>
        <w:t xml:space="preserve">Franklin, S., Strain, S., McCall, R., &amp; Baars, B. (2013). Conceptual Commitments of the LIDA Model of Cognition. </w:t>
      </w:r>
      <w:r w:rsidRPr="00E93F83">
        <w:rPr>
          <w:i/>
          <w:noProof/>
        </w:rPr>
        <w:t>Journal of Artificial General Intelligence, 4</w:t>
      </w:r>
      <w:r w:rsidRPr="00E93F83">
        <w:rPr>
          <w:noProof/>
        </w:rPr>
        <w:t>(2), 1-22. doi: 10.2478/jagi-2013-0002</w:t>
      </w:r>
    </w:p>
    <w:p w14:paraId="5B3CBEEA" w14:textId="77777777" w:rsidR="00E93F83" w:rsidRPr="00E93F83" w:rsidRDefault="00E93F83" w:rsidP="00E93F83">
      <w:pPr>
        <w:pStyle w:val="EndNoteBibliography"/>
        <w:ind w:left="720" w:hanging="720"/>
        <w:rPr>
          <w:noProof/>
        </w:rPr>
      </w:pPr>
      <w:r w:rsidRPr="00E93F83">
        <w:rPr>
          <w:noProof/>
        </w:rPr>
        <w:t xml:space="preserve">Freeman, W. (2012). </w:t>
      </w:r>
      <w:r w:rsidRPr="00E93F83">
        <w:rPr>
          <w:i/>
          <w:noProof/>
        </w:rPr>
        <w:t>Neurodynamics: an exploration in mesoscopic brain dynamics</w:t>
      </w:r>
      <w:r w:rsidRPr="00E93F83">
        <w:rPr>
          <w:noProof/>
        </w:rPr>
        <w:t>: Springer Science &amp; Business Media.</w:t>
      </w:r>
    </w:p>
    <w:p w14:paraId="557F240C" w14:textId="77777777" w:rsidR="00E93F83" w:rsidRPr="00E93F83" w:rsidRDefault="00E93F83" w:rsidP="00E93F83">
      <w:pPr>
        <w:pStyle w:val="EndNoteBibliography"/>
        <w:ind w:left="720" w:hanging="720"/>
        <w:rPr>
          <w:noProof/>
        </w:rPr>
      </w:pPr>
      <w:r w:rsidRPr="00E93F83">
        <w:rPr>
          <w:noProof/>
        </w:rPr>
        <w:lastRenderedPageBreak/>
        <w:t xml:space="preserve">Freeman, W. J., &amp; Kozma, R. (2010). Freeman's mass action. </w:t>
      </w:r>
      <w:r w:rsidRPr="00E93F83">
        <w:rPr>
          <w:i/>
          <w:noProof/>
        </w:rPr>
        <w:t>Scholarpedia, 5</w:t>
      </w:r>
      <w:r w:rsidRPr="00E93F83">
        <w:rPr>
          <w:noProof/>
        </w:rPr>
        <w:t xml:space="preserve">(1), 8040. </w:t>
      </w:r>
    </w:p>
    <w:p w14:paraId="6E443ADE" w14:textId="77777777" w:rsidR="00E93F83" w:rsidRPr="00E93F83" w:rsidRDefault="00E93F83" w:rsidP="00E93F83">
      <w:pPr>
        <w:pStyle w:val="EndNoteBibliography"/>
        <w:ind w:left="720" w:hanging="720"/>
        <w:rPr>
          <w:noProof/>
        </w:rPr>
      </w:pPr>
      <w:r w:rsidRPr="00E93F83">
        <w:rPr>
          <w:noProof/>
        </w:rPr>
        <w:t xml:space="preserve">Gallagher, S. (2013). A pattern theory of self. </w:t>
      </w:r>
      <w:r w:rsidRPr="00E93F83">
        <w:rPr>
          <w:i/>
          <w:noProof/>
        </w:rPr>
        <w:t>Frontiers in Human Neuroscience, 7</w:t>
      </w:r>
      <w:r w:rsidRPr="00E93F83">
        <w:rPr>
          <w:noProof/>
        </w:rPr>
        <w:t xml:space="preserve">. </w:t>
      </w:r>
    </w:p>
    <w:p w14:paraId="0E3BE031" w14:textId="77777777" w:rsidR="00E93F83" w:rsidRPr="00E93F83" w:rsidRDefault="00E93F83" w:rsidP="00E93F83">
      <w:pPr>
        <w:pStyle w:val="EndNoteBibliography"/>
        <w:ind w:left="720" w:hanging="720"/>
        <w:rPr>
          <w:noProof/>
        </w:rPr>
      </w:pPr>
      <w:r w:rsidRPr="00E93F83">
        <w:rPr>
          <w:noProof/>
        </w:rPr>
        <w:t xml:space="preserve">Glenberg, A. M. (1997). What memory is for. </w:t>
      </w:r>
      <w:r w:rsidRPr="00E93F83">
        <w:rPr>
          <w:i/>
          <w:noProof/>
        </w:rPr>
        <w:t>Behavioral and Brain Sciences, 20</w:t>
      </w:r>
      <w:r w:rsidRPr="00E93F83">
        <w:rPr>
          <w:noProof/>
        </w:rPr>
        <w:t xml:space="preserve">, 1–19. </w:t>
      </w:r>
    </w:p>
    <w:p w14:paraId="6D026D59" w14:textId="77777777" w:rsidR="00E93F83" w:rsidRPr="00E93F83" w:rsidRDefault="00E93F83" w:rsidP="00E93F83">
      <w:pPr>
        <w:pStyle w:val="EndNoteBibliography"/>
        <w:ind w:left="720" w:hanging="720"/>
        <w:rPr>
          <w:noProof/>
        </w:rPr>
      </w:pPr>
      <w:r w:rsidRPr="00E93F83">
        <w:rPr>
          <w:noProof/>
        </w:rPr>
        <w:t xml:space="preserve">Johnston, Victor S. (1999). </w:t>
      </w:r>
      <w:r w:rsidRPr="00E93F83">
        <w:rPr>
          <w:i/>
          <w:noProof/>
        </w:rPr>
        <w:t>Why We Feel:The Science of Human Emotions</w:t>
      </w:r>
      <w:r w:rsidRPr="00E93F83">
        <w:rPr>
          <w:noProof/>
        </w:rPr>
        <w:t>. Reading MA: Perseus Books.</w:t>
      </w:r>
    </w:p>
    <w:p w14:paraId="5317B9F5" w14:textId="77777777" w:rsidR="00E93F83" w:rsidRPr="00E93F83" w:rsidRDefault="00E93F83" w:rsidP="00E93F83">
      <w:pPr>
        <w:pStyle w:val="EndNoteBibliography"/>
        <w:ind w:left="720" w:hanging="720"/>
        <w:rPr>
          <w:noProof/>
        </w:rPr>
      </w:pPr>
      <w:r w:rsidRPr="00E93F83">
        <w:rPr>
          <w:noProof/>
        </w:rPr>
        <w:t xml:space="preserve">Keller, P. E. (2012). Mental imagery in music performance: underlying mechanisms and potential benefits. </w:t>
      </w:r>
      <w:r w:rsidRPr="00E93F83">
        <w:rPr>
          <w:i/>
          <w:noProof/>
        </w:rPr>
        <w:t>Annals of the New York Academy of Sciences, 1252</w:t>
      </w:r>
      <w:r w:rsidRPr="00E93F83">
        <w:rPr>
          <w:noProof/>
        </w:rPr>
        <w:t xml:space="preserve">(1), 206-213. </w:t>
      </w:r>
    </w:p>
    <w:p w14:paraId="3D960A00" w14:textId="77777777" w:rsidR="00E93F83" w:rsidRPr="00E93F83" w:rsidRDefault="00E93F83" w:rsidP="00E93F83">
      <w:pPr>
        <w:pStyle w:val="EndNoteBibliography"/>
        <w:ind w:left="720" w:hanging="720"/>
        <w:rPr>
          <w:noProof/>
        </w:rPr>
      </w:pPr>
      <w:r w:rsidRPr="00E93F83">
        <w:rPr>
          <w:noProof/>
        </w:rPr>
        <w:t xml:space="preserve">Khayi-Enyinda, N. A. (2013). </w:t>
      </w:r>
      <w:r w:rsidRPr="00E93F83">
        <w:rPr>
          <w:i/>
          <w:noProof/>
        </w:rPr>
        <w:t>Learning the meaning of the vervet alarm calls using a cognitive and computational model.</w:t>
      </w:r>
      <w:r w:rsidRPr="00E93F83">
        <w:rPr>
          <w:noProof/>
        </w:rPr>
        <w:t xml:space="preserve"> Master of Science, University of Memphis, Memphis.   </w:t>
      </w:r>
    </w:p>
    <w:p w14:paraId="6E4ECC7D" w14:textId="77777777" w:rsidR="00E93F83" w:rsidRPr="00E93F83" w:rsidRDefault="00E93F83" w:rsidP="00E93F83">
      <w:pPr>
        <w:pStyle w:val="EndNoteBibliography"/>
        <w:ind w:left="720" w:hanging="720"/>
        <w:rPr>
          <w:noProof/>
        </w:rPr>
      </w:pPr>
      <w:r w:rsidRPr="00E93F83">
        <w:rPr>
          <w:noProof/>
        </w:rPr>
        <w:t xml:space="preserve">Madl, T., Baars, B. J., &amp; Franklin, S. (2011). The Timing of the Cognitive Cycle. </w:t>
      </w:r>
      <w:r w:rsidRPr="00E93F83">
        <w:rPr>
          <w:i/>
          <w:noProof/>
        </w:rPr>
        <w:t>PLoS ONE, 6</w:t>
      </w:r>
      <w:r w:rsidRPr="00E93F83">
        <w:rPr>
          <w:noProof/>
        </w:rPr>
        <w:t>(4), e14803. doi: 10.1371/journal.pone.0014803</w:t>
      </w:r>
    </w:p>
    <w:p w14:paraId="24C6D648" w14:textId="77777777" w:rsidR="00E93F83" w:rsidRPr="00E93F83" w:rsidRDefault="00E93F83" w:rsidP="00E93F83">
      <w:pPr>
        <w:pStyle w:val="EndNoteBibliography"/>
        <w:ind w:left="720" w:hanging="720"/>
        <w:rPr>
          <w:noProof/>
        </w:rPr>
      </w:pPr>
      <w:r w:rsidRPr="00E93F83">
        <w:rPr>
          <w:noProof/>
        </w:rPr>
        <w:t xml:space="preserve">Madl, T., Franklin, S., Chen, K., Montaldi, D., &amp; Trappl, R. (2016 ). Towards real-world capable spatial memory in the LIDA cognitive architecture. </w:t>
      </w:r>
      <w:r w:rsidRPr="00E93F83">
        <w:rPr>
          <w:i/>
          <w:noProof/>
        </w:rPr>
        <w:t>Biologically Inspired Cognitive Architectures, 16</w:t>
      </w:r>
      <w:r w:rsidRPr="00E93F83">
        <w:rPr>
          <w:noProof/>
        </w:rPr>
        <w:t>, 87-104. doi: 10.1016/j.bica.2016.02.001</w:t>
      </w:r>
    </w:p>
    <w:p w14:paraId="0C54DABE" w14:textId="77777777" w:rsidR="00E93F83" w:rsidRPr="00E93F83" w:rsidRDefault="00E93F83" w:rsidP="00E93F83">
      <w:pPr>
        <w:pStyle w:val="EndNoteBibliography"/>
        <w:ind w:left="720" w:hanging="720"/>
        <w:rPr>
          <w:noProof/>
        </w:rPr>
      </w:pPr>
      <w:r w:rsidRPr="00E93F83">
        <w:rPr>
          <w:noProof/>
        </w:rPr>
        <w:t xml:space="preserve">Madl, T., Franklin, S., Chen, K., Trappl, R., &amp; Montaldi, D. (2016). Exploring the structure of spatial representations. </w:t>
      </w:r>
      <w:r w:rsidRPr="00E93F83">
        <w:rPr>
          <w:i/>
          <w:noProof/>
        </w:rPr>
        <w:t>PLoS ONE</w:t>
      </w:r>
      <w:r w:rsidRPr="00E93F83">
        <w:rPr>
          <w:noProof/>
        </w:rPr>
        <w:t xml:space="preserve">. </w:t>
      </w:r>
    </w:p>
    <w:p w14:paraId="0DD255D3" w14:textId="77777777" w:rsidR="00E93F83" w:rsidRPr="00E93F83" w:rsidRDefault="00E93F83" w:rsidP="00E93F83">
      <w:pPr>
        <w:pStyle w:val="EndNoteBibliography"/>
        <w:ind w:left="720" w:hanging="720"/>
        <w:rPr>
          <w:noProof/>
        </w:rPr>
      </w:pPr>
      <w:r w:rsidRPr="00E93F83">
        <w:rPr>
          <w:noProof/>
        </w:rPr>
        <w:t xml:space="preserve">Marr, D. C. (1982). </w:t>
      </w:r>
      <w:r w:rsidRPr="00E93F83">
        <w:rPr>
          <w:i/>
          <w:noProof/>
        </w:rPr>
        <w:t>Vision: A Computational Investigation into the Human Representation and Processing of Visual Information</w:t>
      </w:r>
      <w:r w:rsidRPr="00E93F83">
        <w:rPr>
          <w:noProof/>
        </w:rPr>
        <w:t>. New York: Freeman.</w:t>
      </w:r>
    </w:p>
    <w:p w14:paraId="7279298C" w14:textId="77777777" w:rsidR="00E93F83" w:rsidRPr="00E93F83" w:rsidRDefault="00E93F83" w:rsidP="00E93F83">
      <w:pPr>
        <w:pStyle w:val="EndNoteBibliography"/>
        <w:ind w:left="720" w:hanging="720"/>
        <w:rPr>
          <w:noProof/>
        </w:rPr>
      </w:pPr>
      <w:r w:rsidRPr="00E93F83">
        <w:rPr>
          <w:noProof/>
        </w:rPr>
        <w:t xml:space="preserve">McCall, R. (2014). </w:t>
      </w:r>
      <w:r w:rsidRPr="00E93F83">
        <w:rPr>
          <w:i/>
          <w:noProof/>
        </w:rPr>
        <w:t>Fundamental Motivation and Perception for a Systems-Level Cognitive Architecture.</w:t>
      </w:r>
      <w:r w:rsidRPr="00E93F83">
        <w:rPr>
          <w:noProof/>
        </w:rPr>
        <w:t xml:space="preserve"> PhD Thesis, University of Memphis, Memphis, TN USA.   </w:t>
      </w:r>
    </w:p>
    <w:p w14:paraId="6AED7021" w14:textId="77777777" w:rsidR="00E93F83" w:rsidRPr="00E93F83" w:rsidRDefault="00E93F83" w:rsidP="00E93F83">
      <w:pPr>
        <w:pStyle w:val="EndNoteBibliography"/>
        <w:ind w:left="720" w:hanging="720"/>
        <w:rPr>
          <w:noProof/>
        </w:rPr>
      </w:pPr>
      <w:r w:rsidRPr="00E93F83">
        <w:rPr>
          <w:noProof/>
        </w:rPr>
        <w:t xml:space="preserve">McCall, R. J., Franklin, S., Faghihi, U., &amp; Snaider, J. (submitted). Artificial Motivation for Cognitive Software Agents. </w:t>
      </w:r>
    </w:p>
    <w:p w14:paraId="474923DB" w14:textId="77777777" w:rsidR="00E93F83" w:rsidRPr="00E93F83" w:rsidRDefault="00E93F83" w:rsidP="00E93F83">
      <w:pPr>
        <w:pStyle w:val="EndNoteBibliography"/>
        <w:ind w:left="720" w:hanging="720"/>
        <w:rPr>
          <w:noProof/>
        </w:rPr>
      </w:pPr>
      <w:r w:rsidRPr="00E93F83">
        <w:rPr>
          <w:noProof/>
        </w:rPr>
        <w:t xml:space="preserve">Minsky, M. (1985). </w:t>
      </w:r>
      <w:r w:rsidRPr="00E93F83">
        <w:rPr>
          <w:i/>
          <w:noProof/>
        </w:rPr>
        <w:t>The Society of Mind</w:t>
      </w:r>
      <w:r w:rsidRPr="00E93F83">
        <w:rPr>
          <w:noProof/>
        </w:rPr>
        <w:t>. New York: Simon and Schuster.</w:t>
      </w:r>
    </w:p>
    <w:p w14:paraId="54088F5E" w14:textId="77777777" w:rsidR="00E93F83" w:rsidRPr="00E93F83" w:rsidRDefault="00E93F83" w:rsidP="00E93F83">
      <w:pPr>
        <w:pStyle w:val="EndNoteBibliography"/>
        <w:ind w:left="720" w:hanging="720"/>
        <w:rPr>
          <w:noProof/>
        </w:rPr>
      </w:pPr>
      <w:r w:rsidRPr="00E93F83">
        <w:rPr>
          <w:noProof/>
        </w:rPr>
        <w:t xml:space="preserve">Moulton, S. T., &amp; Kosslyn, S. M. (2009). Imagining predictions: mental imagery as mental emulation. </w:t>
      </w:r>
      <w:r w:rsidRPr="00E93F83">
        <w:rPr>
          <w:i/>
          <w:noProof/>
        </w:rPr>
        <w:t>Philosophical Transactions of the Royal Society of London B: Biological Sciences, 364</w:t>
      </w:r>
      <w:r w:rsidRPr="00E93F83">
        <w:rPr>
          <w:noProof/>
        </w:rPr>
        <w:t xml:space="preserve">(1521), 1273-1280. </w:t>
      </w:r>
    </w:p>
    <w:p w14:paraId="094F5FF6" w14:textId="77777777" w:rsidR="00E93F83" w:rsidRPr="00E93F83" w:rsidRDefault="00E93F83" w:rsidP="00E93F83">
      <w:pPr>
        <w:pStyle w:val="EndNoteBibliography"/>
        <w:ind w:left="720" w:hanging="720"/>
        <w:rPr>
          <w:noProof/>
        </w:rPr>
      </w:pPr>
      <w:r w:rsidRPr="00E93F83">
        <w:rPr>
          <w:noProof/>
        </w:rPr>
        <w:t xml:space="preserve">Qin, Y., &amp; Simon, H. A. (1992). </w:t>
      </w:r>
      <w:r w:rsidRPr="00E93F83">
        <w:rPr>
          <w:i/>
          <w:noProof/>
        </w:rPr>
        <w:t>Imagery and mental models in problem solving.</w:t>
      </w:r>
      <w:r w:rsidRPr="00E93F83">
        <w:rPr>
          <w:noProof/>
        </w:rPr>
        <w:t xml:space="preserve"> Paper presented at the Proc. AAAI Symposium on Reasoning with Diagrammatic Representations., Stanford, CA.</w:t>
      </w:r>
    </w:p>
    <w:p w14:paraId="72C3FD80" w14:textId="77777777" w:rsidR="00E93F83" w:rsidRPr="00E93F83" w:rsidRDefault="00E93F83" w:rsidP="00E93F83">
      <w:pPr>
        <w:pStyle w:val="EndNoteBibliography"/>
        <w:ind w:left="720" w:hanging="720"/>
        <w:rPr>
          <w:noProof/>
        </w:rPr>
      </w:pPr>
      <w:r w:rsidRPr="00E93F83">
        <w:rPr>
          <w:noProof/>
        </w:rPr>
        <w:t xml:space="preserve">Quigley, M., Conley, K., Gerkey, B., Faust, J., Foote, T., Leibs, J., . . . Ng, A. Y. (2009). </w:t>
      </w:r>
      <w:r w:rsidRPr="00E93F83">
        <w:rPr>
          <w:i/>
          <w:noProof/>
        </w:rPr>
        <w:t>ROS: an open-source Robot Operating System.</w:t>
      </w:r>
      <w:r w:rsidRPr="00E93F83">
        <w:rPr>
          <w:noProof/>
        </w:rPr>
        <w:t xml:space="preserve"> Paper presented at the ICRA workshop on open source software.</w:t>
      </w:r>
    </w:p>
    <w:p w14:paraId="46B5DC0E" w14:textId="77777777" w:rsidR="00E93F83" w:rsidRPr="00E93F83" w:rsidRDefault="00E93F83" w:rsidP="00E93F83">
      <w:pPr>
        <w:pStyle w:val="EndNoteBibliography"/>
        <w:ind w:left="720" w:hanging="720"/>
        <w:rPr>
          <w:noProof/>
        </w:rPr>
      </w:pPr>
      <w:r w:rsidRPr="00E93F83">
        <w:rPr>
          <w:noProof/>
        </w:rPr>
        <w:t xml:space="preserve">Ramamurthy, U., &amp; Franklin, S. (2011). </w:t>
      </w:r>
      <w:r w:rsidRPr="00E93F83">
        <w:rPr>
          <w:i/>
          <w:noProof/>
        </w:rPr>
        <w:t>Self System in a model of Cognition.</w:t>
      </w:r>
      <w:r w:rsidRPr="00E93F83">
        <w:rPr>
          <w:noProof/>
        </w:rPr>
        <w:t xml:space="preserve"> Paper presented at the Machine Consciousness Symposium at the Artificial Intelligence and Simulation of Behavior Convention (AISB'11, University of York, UK.</w:t>
      </w:r>
    </w:p>
    <w:p w14:paraId="50EB3C7D" w14:textId="77777777" w:rsidR="00E93F83" w:rsidRPr="00E93F83" w:rsidRDefault="00E93F83" w:rsidP="00E93F83">
      <w:pPr>
        <w:pStyle w:val="EndNoteBibliography"/>
        <w:ind w:left="720" w:hanging="720"/>
        <w:rPr>
          <w:noProof/>
        </w:rPr>
      </w:pPr>
      <w:r w:rsidRPr="00E93F83">
        <w:rPr>
          <w:noProof/>
        </w:rPr>
        <w:t xml:space="preserve">Seyfarth, R., Cheney, D., &amp; Marler, P. (1980). Monkey responses to Three Different Alarm Calls: Evidence of Predator Classification and Semantic Communication. </w:t>
      </w:r>
      <w:r w:rsidRPr="00E93F83">
        <w:rPr>
          <w:i/>
          <w:noProof/>
        </w:rPr>
        <w:t>Science, 210</w:t>
      </w:r>
      <w:r w:rsidRPr="00E93F83">
        <w:rPr>
          <w:noProof/>
        </w:rPr>
        <w:t xml:space="preserve">(4471), 801-803. </w:t>
      </w:r>
    </w:p>
    <w:p w14:paraId="1EBCB9A3" w14:textId="77777777" w:rsidR="00E93F83" w:rsidRPr="00E93F83" w:rsidRDefault="00E93F83" w:rsidP="00E93F83">
      <w:pPr>
        <w:pStyle w:val="EndNoteBibliography"/>
        <w:ind w:left="720" w:hanging="720"/>
        <w:rPr>
          <w:noProof/>
        </w:rPr>
      </w:pPr>
      <w:r w:rsidRPr="00E93F83">
        <w:rPr>
          <w:noProof/>
        </w:rPr>
        <w:t xml:space="preserve">Shaver, P., Pierson, L., &amp; Lang, S. (1975). Converging evidence for the functional significance of imagery in problem solving. </w:t>
      </w:r>
      <w:r w:rsidRPr="00E93F83">
        <w:rPr>
          <w:i/>
          <w:noProof/>
        </w:rPr>
        <w:t>Cognition, 3</w:t>
      </w:r>
      <w:r w:rsidRPr="00E93F83">
        <w:rPr>
          <w:noProof/>
        </w:rPr>
        <w:t xml:space="preserve">(4), 359-375. </w:t>
      </w:r>
    </w:p>
    <w:p w14:paraId="17F6C9E5" w14:textId="77777777" w:rsidR="00E93F83" w:rsidRPr="00E93F83" w:rsidRDefault="00E93F83" w:rsidP="00E93F83">
      <w:pPr>
        <w:pStyle w:val="EndNoteBibliography"/>
        <w:ind w:left="720" w:hanging="720"/>
        <w:rPr>
          <w:noProof/>
        </w:rPr>
      </w:pPr>
      <w:r w:rsidRPr="00E93F83">
        <w:rPr>
          <w:noProof/>
        </w:rPr>
        <w:lastRenderedPageBreak/>
        <w:t xml:space="preserve">Sloman, A. (1999). What Sort of Architecture is Required for a Human-like Agent? In M. Wooldridge &amp; A. S. Rao (Eds.), </w:t>
      </w:r>
      <w:r w:rsidRPr="00E93F83">
        <w:rPr>
          <w:i/>
          <w:noProof/>
        </w:rPr>
        <w:t>Foundations of Rational Agency</w:t>
      </w:r>
      <w:r w:rsidRPr="00E93F83">
        <w:rPr>
          <w:noProof/>
        </w:rPr>
        <w:t xml:space="preserve"> (pp. 35–52). Dordrecht, Netherlands: Kluwer Academic Publishers.</w:t>
      </w:r>
    </w:p>
    <w:p w14:paraId="7EA4C04B" w14:textId="77777777" w:rsidR="00E93F83" w:rsidRPr="00E93F83" w:rsidRDefault="00E93F83" w:rsidP="00E93F83">
      <w:pPr>
        <w:pStyle w:val="EndNoteBibliography"/>
        <w:ind w:left="720" w:hanging="720"/>
        <w:rPr>
          <w:noProof/>
        </w:rPr>
      </w:pPr>
      <w:r w:rsidRPr="00E93F83">
        <w:rPr>
          <w:noProof/>
        </w:rPr>
        <w:t xml:space="preserve">Snaider, J., McCall, R., &amp; Franklin, S. (2011). </w:t>
      </w:r>
      <w:r w:rsidRPr="00E93F83">
        <w:rPr>
          <w:i/>
          <w:noProof/>
        </w:rPr>
        <w:t>The LIDA Framework as a General Tool for AGI</w:t>
      </w:r>
      <w:r w:rsidRPr="00E93F83">
        <w:rPr>
          <w:noProof/>
        </w:rPr>
        <w:t xml:space="preserve">. Paper presented at the Artificial General Intelligence (AGI-11), Mountain View, CA. </w:t>
      </w:r>
    </w:p>
    <w:p w14:paraId="5E28EA1B" w14:textId="77777777" w:rsidR="00E93F83" w:rsidRPr="00E93F83" w:rsidRDefault="00E93F83" w:rsidP="00E93F83">
      <w:pPr>
        <w:pStyle w:val="EndNoteBibliography"/>
        <w:ind w:left="720" w:hanging="720"/>
        <w:rPr>
          <w:noProof/>
        </w:rPr>
      </w:pPr>
      <w:r w:rsidRPr="00E93F83">
        <w:rPr>
          <w:noProof/>
        </w:rPr>
        <w:t xml:space="preserve">Zwaan, R. A., Stanfield, R. A., &amp; Yaxley, R. H. (2002). Language comprehenders mentally represent the shapes of objects. </w:t>
      </w:r>
      <w:r w:rsidRPr="00E93F83">
        <w:rPr>
          <w:i/>
          <w:noProof/>
        </w:rPr>
        <w:t>Psychological science, 13</w:t>
      </w:r>
      <w:r w:rsidRPr="00E93F83">
        <w:rPr>
          <w:noProof/>
        </w:rPr>
        <w:t xml:space="preserve">(2), 168-171. </w:t>
      </w:r>
    </w:p>
    <w:p w14:paraId="2DDF67DE" w14:textId="117204A5" w:rsidR="006F2149" w:rsidRPr="008D3291" w:rsidRDefault="00B254D8" w:rsidP="006F2149">
      <w:pPr>
        <w:pStyle w:val="Heading1"/>
        <w:rPr>
          <w:color w:val="000000" w:themeColor="text1"/>
        </w:rPr>
      </w:pPr>
      <w:r w:rsidRPr="008D3291">
        <w:rPr>
          <w:color w:val="000000" w:themeColor="text1"/>
        </w:rPr>
        <w:fldChar w:fldCharType="end"/>
      </w:r>
    </w:p>
    <w:sectPr w:rsidR="006F2149" w:rsidRPr="008D3291" w:rsidSect="00635119">
      <w:footerReference w:type="even"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teve Strain" w:date="2018-01-09T06:41:00Z" w:initials="SS">
    <w:p w14:paraId="04079AF9" w14:textId="4A5A2CC3" w:rsidR="000170C6" w:rsidRDefault="000170C6">
      <w:pPr>
        <w:pStyle w:val="CommentText"/>
      </w:pPr>
      <w:r>
        <w:rPr>
          <w:rStyle w:val="CommentReference"/>
        </w:rPr>
        <w:annotationRef/>
      </w:r>
      <w:r>
        <w:t>(</w:t>
      </w:r>
      <w:r>
        <w:rPr>
          <w:rStyle w:val="CommentReference"/>
        </w:rPr>
        <w:annotationRef/>
      </w:r>
      <w:r>
        <w:t xml:space="preserve">I think) I know what you mean, but it seems unclear. Would “must remain uncommitted to </w:t>
      </w:r>
      <w:r>
        <w:t xml:space="preserve">particular </w:t>
      </w:r>
      <w:r>
        <w:t xml:space="preserve">mechanisms </w:t>
      </w:r>
      <w:r>
        <w:t xml:space="preserve">or specifications </w:t>
      </w:r>
      <w:r>
        <w:t>for …” work just as well?</w:t>
      </w:r>
    </w:p>
  </w:comment>
  <w:comment w:id="10" w:author="Steve Strain" w:date="2018-01-10T09:49:00Z" w:initials="SS">
    <w:p w14:paraId="7433E10B" w14:textId="7466359E" w:rsidR="00441A62" w:rsidRDefault="00441A62">
      <w:pPr>
        <w:pStyle w:val="CommentText"/>
      </w:pPr>
      <w:r>
        <w:rPr>
          <w:rStyle w:val="CommentReference"/>
        </w:rPr>
        <w:annotationRef/>
      </w:r>
      <w:r>
        <w:t xml:space="preserve">If a pronoun were included, “us” would be the correct pronoun, as </w:t>
      </w:r>
      <w:r w:rsidR="00E63798">
        <w:t>it is the object of a preposition.</w:t>
      </w:r>
    </w:p>
  </w:comment>
  <w:comment w:id="22" w:author="Steve Strain" w:date="2018-01-10T09:53:00Z" w:initials="SS">
    <w:p w14:paraId="26F092AC" w14:textId="3324B1DC" w:rsidR="00E63798" w:rsidRDefault="00E63798">
      <w:pPr>
        <w:pStyle w:val="CommentText"/>
      </w:pPr>
      <w:r>
        <w:rPr>
          <w:rStyle w:val="CommentReference"/>
        </w:rPr>
        <w:annotationRef/>
      </w:r>
      <w:r>
        <w:t>Unnecessary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079AF9" w15:done="0"/>
  <w15:commentEx w15:paraId="7433E10B" w15:done="0"/>
  <w15:commentEx w15:paraId="26F09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079AF9" w16cid:durableId="1DFEE297"/>
  <w16cid:commentId w16cid:paraId="7433E10B" w16cid:durableId="1E00603C"/>
  <w16cid:commentId w16cid:paraId="26F092AC" w16cid:durableId="1E0061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D984A" w14:textId="77777777" w:rsidR="00430883" w:rsidRDefault="00430883" w:rsidP="00F6619C">
      <w:r>
        <w:separator/>
      </w:r>
    </w:p>
  </w:endnote>
  <w:endnote w:type="continuationSeparator" w:id="0">
    <w:p w14:paraId="770BC107" w14:textId="77777777" w:rsidR="00430883" w:rsidRDefault="00430883" w:rsidP="00F66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F1FF4" w14:textId="77777777" w:rsidR="002943DA" w:rsidRDefault="002943DA" w:rsidP="000533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7632FF" w14:textId="77777777" w:rsidR="002943DA" w:rsidRDefault="002943DA" w:rsidP="00495C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FC833" w14:textId="637DB825" w:rsidR="002943DA" w:rsidRDefault="002943DA" w:rsidP="000533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707F">
      <w:rPr>
        <w:rStyle w:val="PageNumber"/>
        <w:noProof/>
      </w:rPr>
      <w:t>10</w:t>
    </w:r>
    <w:r>
      <w:rPr>
        <w:rStyle w:val="PageNumber"/>
      </w:rPr>
      <w:fldChar w:fldCharType="end"/>
    </w:r>
  </w:p>
  <w:p w14:paraId="5F1D1B5E" w14:textId="77777777" w:rsidR="002943DA" w:rsidRDefault="002943DA" w:rsidP="00495C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8749F" w14:textId="77777777" w:rsidR="00430883" w:rsidRDefault="00430883" w:rsidP="00F6619C">
      <w:r>
        <w:separator/>
      </w:r>
    </w:p>
  </w:footnote>
  <w:footnote w:type="continuationSeparator" w:id="0">
    <w:p w14:paraId="5351056D" w14:textId="77777777" w:rsidR="00430883" w:rsidRDefault="00430883" w:rsidP="00F6619C">
      <w:r>
        <w:continuationSeparator/>
      </w:r>
    </w:p>
  </w:footnote>
  <w:footnote w:id="1">
    <w:p w14:paraId="059FEC3E" w14:textId="77777777" w:rsidR="002943DA" w:rsidRDefault="002943DA">
      <w:pPr>
        <w:pStyle w:val="FootnoteText"/>
      </w:pPr>
      <w:r>
        <w:rPr>
          <w:rStyle w:val="FootnoteReference"/>
        </w:rPr>
        <w:footnoteRef/>
      </w:r>
      <w:r>
        <w:t xml:space="preserve"> For historical reasons, this word was previously “distribution”. It has been recently changed to better capture important aspects of the model in its name.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Strain">
    <w15:presenceInfo w15:providerId="Windows Live" w15:userId="1c8fe1161a50b1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first in citation&lt;/Style&gt;&lt;LeftDelim&gt;{&lt;/LeftDelim&gt;&lt;RightDelim&gt;}&lt;/RightDelim&gt;&lt;FontName&gt;Calibri&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ptfs92o5ap59ff2xgxsts4tttv5sv9tp9e&quot;&gt;Stan&amp;apos;s references&lt;record-ids&gt;&lt;item&gt;33&lt;/item&gt;&lt;item&gt;45&lt;/item&gt;&lt;item&gt;57&lt;/item&gt;&lt;item&gt;139&lt;/item&gt;&lt;item&gt;226&lt;/item&gt;&lt;item&gt;269&lt;/item&gt;&lt;item&gt;290&lt;/item&gt;&lt;item&gt;321&lt;/item&gt;&lt;item&gt;415&lt;/item&gt;&lt;item&gt;548&lt;/item&gt;&lt;item&gt;713&lt;/item&gt;&lt;item&gt;1726&lt;/item&gt;&lt;item&gt;2809&lt;/item&gt;&lt;item&gt;2943&lt;/item&gt;&lt;item&gt;2947&lt;/item&gt;&lt;item&gt;3314&lt;/item&gt;&lt;item&gt;3736&lt;/item&gt;&lt;item&gt;3792&lt;/item&gt;&lt;item&gt;3793&lt;/item&gt;&lt;item&gt;4084&lt;/item&gt;&lt;item&gt;4093&lt;/item&gt;&lt;item&gt;6691&lt;/item&gt;&lt;item&gt;6815&lt;/item&gt;&lt;item&gt;7156&lt;/item&gt;&lt;item&gt;7160&lt;/item&gt;&lt;item&gt;7218&lt;/item&gt;&lt;item&gt;7255&lt;/item&gt;&lt;item&gt;7270&lt;/item&gt;&lt;item&gt;7277&lt;/item&gt;&lt;item&gt;7278&lt;/item&gt;&lt;item&gt;7311&lt;/item&gt;&lt;item&gt;7358&lt;/item&gt;&lt;item&gt;7425&lt;/item&gt;&lt;item&gt;7454&lt;/item&gt;&lt;item&gt;7455&lt;/item&gt;&lt;item&gt;7456&lt;/item&gt;&lt;item&gt;7457&lt;/item&gt;&lt;item&gt;7458&lt;/item&gt;&lt;item&gt;7459&lt;/item&gt;&lt;item&gt;7460&lt;/item&gt;&lt;item&gt;7461&lt;/item&gt;&lt;item&gt;7462&lt;/item&gt;&lt;item&gt;7463&lt;/item&gt;&lt;item&gt;7464&lt;/item&gt;&lt;item&gt;7465&lt;/item&gt;&lt;/record-ids&gt;&lt;/item&gt;&lt;/Libraries&gt;"/>
  </w:docVars>
  <w:rsids>
    <w:rsidRoot w:val="00442F3D"/>
    <w:rsid w:val="000170C6"/>
    <w:rsid w:val="00024904"/>
    <w:rsid w:val="00025A22"/>
    <w:rsid w:val="00026A5C"/>
    <w:rsid w:val="00053354"/>
    <w:rsid w:val="000A52A6"/>
    <w:rsid w:val="000A5732"/>
    <w:rsid w:val="000B7145"/>
    <w:rsid w:val="000C07D3"/>
    <w:rsid w:val="000C31E3"/>
    <w:rsid w:val="000C76CF"/>
    <w:rsid w:val="000E04D5"/>
    <w:rsid w:val="0012302C"/>
    <w:rsid w:val="00147D12"/>
    <w:rsid w:val="00197710"/>
    <w:rsid w:val="001A52D2"/>
    <w:rsid w:val="001D7532"/>
    <w:rsid w:val="00216438"/>
    <w:rsid w:val="00227C9B"/>
    <w:rsid w:val="00231E66"/>
    <w:rsid w:val="002943DA"/>
    <w:rsid w:val="002A422A"/>
    <w:rsid w:val="002A5669"/>
    <w:rsid w:val="002A7926"/>
    <w:rsid w:val="002B2A47"/>
    <w:rsid w:val="003071E4"/>
    <w:rsid w:val="00320358"/>
    <w:rsid w:val="00325B25"/>
    <w:rsid w:val="003366A4"/>
    <w:rsid w:val="00362F9A"/>
    <w:rsid w:val="003950FD"/>
    <w:rsid w:val="003D1F1E"/>
    <w:rsid w:val="003E3BB3"/>
    <w:rsid w:val="004028AE"/>
    <w:rsid w:val="00430883"/>
    <w:rsid w:val="00441A62"/>
    <w:rsid w:val="00442F3D"/>
    <w:rsid w:val="004638A4"/>
    <w:rsid w:val="00471AF2"/>
    <w:rsid w:val="00476A7C"/>
    <w:rsid w:val="00495C0A"/>
    <w:rsid w:val="004A44EC"/>
    <w:rsid w:val="004C6149"/>
    <w:rsid w:val="004E4E2C"/>
    <w:rsid w:val="00507510"/>
    <w:rsid w:val="0051254C"/>
    <w:rsid w:val="00525C37"/>
    <w:rsid w:val="005300B1"/>
    <w:rsid w:val="00554F94"/>
    <w:rsid w:val="0057420C"/>
    <w:rsid w:val="005E21E6"/>
    <w:rsid w:val="005F2C9A"/>
    <w:rsid w:val="005F5047"/>
    <w:rsid w:val="00635119"/>
    <w:rsid w:val="00666023"/>
    <w:rsid w:val="00671890"/>
    <w:rsid w:val="0067490F"/>
    <w:rsid w:val="006A1F98"/>
    <w:rsid w:val="006A4C33"/>
    <w:rsid w:val="006A5153"/>
    <w:rsid w:val="006B46BA"/>
    <w:rsid w:val="006D36B1"/>
    <w:rsid w:val="006E3104"/>
    <w:rsid w:val="006E6A8A"/>
    <w:rsid w:val="006F2149"/>
    <w:rsid w:val="00711D2E"/>
    <w:rsid w:val="00786A00"/>
    <w:rsid w:val="007A6EB6"/>
    <w:rsid w:val="007B3EF5"/>
    <w:rsid w:val="007E1DB3"/>
    <w:rsid w:val="00817797"/>
    <w:rsid w:val="00835CB3"/>
    <w:rsid w:val="00843ED9"/>
    <w:rsid w:val="008A3478"/>
    <w:rsid w:val="008D3291"/>
    <w:rsid w:val="008E6234"/>
    <w:rsid w:val="008E7C15"/>
    <w:rsid w:val="00906D66"/>
    <w:rsid w:val="00963EA7"/>
    <w:rsid w:val="00992C6C"/>
    <w:rsid w:val="009956F2"/>
    <w:rsid w:val="00996CEA"/>
    <w:rsid w:val="009B05AB"/>
    <w:rsid w:val="00A00E24"/>
    <w:rsid w:val="00AC1894"/>
    <w:rsid w:val="00AC1E22"/>
    <w:rsid w:val="00AC207E"/>
    <w:rsid w:val="00AD0A00"/>
    <w:rsid w:val="00AD5274"/>
    <w:rsid w:val="00B254D8"/>
    <w:rsid w:val="00B27F95"/>
    <w:rsid w:val="00B4192A"/>
    <w:rsid w:val="00B72684"/>
    <w:rsid w:val="00BA7D55"/>
    <w:rsid w:val="00BC1642"/>
    <w:rsid w:val="00BF256C"/>
    <w:rsid w:val="00BF3444"/>
    <w:rsid w:val="00C2574F"/>
    <w:rsid w:val="00C33139"/>
    <w:rsid w:val="00CE2A11"/>
    <w:rsid w:val="00CE2A4D"/>
    <w:rsid w:val="00D17335"/>
    <w:rsid w:val="00D44405"/>
    <w:rsid w:val="00D4768E"/>
    <w:rsid w:val="00D63BCE"/>
    <w:rsid w:val="00D77055"/>
    <w:rsid w:val="00DF051D"/>
    <w:rsid w:val="00DF06DC"/>
    <w:rsid w:val="00E115FC"/>
    <w:rsid w:val="00E14A1D"/>
    <w:rsid w:val="00E16E08"/>
    <w:rsid w:val="00E2293E"/>
    <w:rsid w:val="00E63798"/>
    <w:rsid w:val="00E93F83"/>
    <w:rsid w:val="00EA3A15"/>
    <w:rsid w:val="00F173C9"/>
    <w:rsid w:val="00F456B7"/>
    <w:rsid w:val="00F5730A"/>
    <w:rsid w:val="00F62804"/>
    <w:rsid w:val="00F6619C"/>
    <w:rsid w:val="00F71CBE"/>
    <w:rsid w:val="00F86985"/>
    <w:rsid w:val="00FC707F"/>
    <w:rsid w:val="00FF3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895B3"/>
  <w15:docId w15:val="{D7B8B2F8-1A97-4BA4-858E-B523FD38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indent"/>
    <w:qFormat/>
  </w:style>
  <w:style w:type="paragraph" w:styleId="Heading1">
    <w:name w:val="heading 1"/>
    <w:basedOn w:val="Normal"/>
    <w:next w:val="Normal"/>
    <w:link w:val="Heading1Char"/>
    <w:uiPriority w:val="9"/>
    <w:qFormat/>
    <w:rsid w:val="00442F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7797"/>
    <w:pPr>
      <w:keepNext/>
      <w:keepLines/>
      <w:spacing w:before="440" w:after="2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6A4C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2C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C6C"/>
    <w:rPr>
      <w:rFonts w:ascii="Lucida Grande" w:hAnsi="Lucida Grande" w:cs="Lucida Grande"/>
      <w:sz w:val="18"/>
      <w:szCs w:val="18"/>
    </w:rPr>
  </w:style>
  <w:style w:type="paragraph" w:customStyle="1" w:styleId="indent">
    <w:name w:val="indent"/>
    <w:basedOn w:val="Normal"/>
    <w:autoRedefine/>
    <w:qFormat/>
    <w:rsid w:val="00D77055"/>
    <w:pPr>
      <w:ind w:firstLine="432"/>
    </w:pPr>
    <w:rPr>
      <w:rFonts w:eastAsia="Times New Roman" w:cs="Times New Roman"/>
      <w:lang w:eastAsia="ja-JP"/>
    </w:rPr>
  </w:style>
  <w:style w:type="paragraph" w:styleId="Title">
    <w:name w:val="Title"/>
    <w:basedOn w:val="Normal"/>
    <w:next w:val="Normal"/>
    <w:link w:val="TitleChar"/>
    <w:uiPriority w:val="10"/>
    <w:qFormat/>
    <w:rsid w:val="00442F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F3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2F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7797"/>
    <w:rPr>
      <w:rFonts w:asciiTheme="majorHAnsi" w:eastAsiaTheme="majorEastAsia" w:hAnsiTheme="majorHAnsi" w:cstheme="majorBidi"/>
      <w:b/>
      <w:bCs/>
      <w:color w:val="000000" w:themeColor="text1"/>
      <w:sz w:val="26"/>
      <w:szCs w:val="26"/>
    </w:rPr>
  </w:style>
  <w:style w:type="paragraph" w:customStyle="1" w:styleId="EndNoteBibliographyTitle">
    <w:name w:val="EndNote Bibliography Title"/>
    <w:basedOn w:val="Normal"/>
    <w:rsid w:val="00B254D8"/>
    <w:pPr>
      <w:jc w:val="center"/>
    </w:pPr>
    <w:rPr>
      <w:rFonts w:ascii="Calibri" w:hAnsi="Calibri"/>
    </w:rPr>
  </w:style>
  <w:style w:type="paragraph" w:customStyle="1" w:styleId="EndNoteBibliography">
    <w:name w:val="EndNote Bibliography"/>
    <w:basedOn w:val="Normal"/>
    <w:rsid w:val="00B254D8"/>
    <w:rPr>
      <w:rFonts w:ascii="Calibri" w:hAnsi="Calibri"/>
    </w:rPr>
  </w:style>
  <w:style w:type="paragraph" w:styleId="FootnoteText">
    <w:name w:val="footnote text"/>
    <w:basedOn w:val="Normal"/>
    <w:link w:val="FootnoteTextChar"/>
    <w:uiPriority w:val="99"/>
    <w:unhideWhenUsed/>
    <w:rsid w:val="00F6619C"/>
  </w:style>
  <w:style w:type="character" w:customStyle="1" w:styleId="FootnoteTextChar">
    <w:name w:val="Footnote Text Char"/>
    <w:basedOn w:val="DefaultParagraphFont"/>
    <w:link w:val="FootnoteText"/>
    <w:uiPriority w:val="99"/>
    <w:rsid w:val="00F6619C"/>
  </w:style>
  <w:style w:type="character" w:styleId="FootnoteReference">
    <w:name w:val="footnote reference"/>
    <w:basedOn w:val="DefaultParagraphFont"/>
    <w:uiPriority w:val="99"/>
    <w:unhideWhenUsed/>
    <w:rsid w:val="00F6619C"/>
    <w:rPr>
      <w:vertAlign w:val="superscript"/>
    </w:rPr>
  </w:style>
  <w:style w:type="paragraph" w:styleId="DocumentMap">
    <w:name w:val="Document Map"/>
    <w:basedOn w:val="Normal"/>
    <w:link w:val="DocumentMapChar"/>
    <w:uiPriority w:val="99"/>
    <w:semiHidden/>
    <w:unhideWhenUsed/>
    <w:rsid w:val="00835CB3"/>
    <w:rPr>
      <w:rFonts w:ascii="Lucida Grande" w:hAnsi="Lucida Grande" w:cs="Lucida Grande"/>
    </w:rPr>
  </w:style>
  <w:style w:type="character" w:customStyle="1" w:styleId="DocumentMapChar">
    <w:name w:val="Document Map Char"/>
    <w:basedOn w:val="DefaultParagraphFont"/>
    <w:link w:val="DocumentMap"/>
    <w:uiPriority w:val="99"/>
    <w:semiHidden/>
    <w:rsid w:val="00835CB3"/>
    <w:rPr>
      <w:rFonts w:ascii="Lucida Grande" w:hAnsi="Lucida Grande" w:cs="Lucida Grande"/>
    </w:rPr>
  </w:style>
  <w:style w:type="character" w:customStyle="1" w:styleId="Heading3Char">
    <w:name w:val="Heading 3 Char"/>
    <w:basedOn w:val="DefaultParagraphFont"/>
    <w:link w:val="Heading3"/>
    <w:uiPriority w:val="9"/>
    <w:rsid w:val="006A4C33"/>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495C0A"/>
    <w:pPr>
      <w:tabs>
        <w:tab w:val="center" w:pos="4320"/>
        <w:tab w:val="right" w:pos="8640"/>
      </w:tabs>
    </w:pPr>
  </w:style>
  <w:style w:type="character" w:customStyle="1" w:styleId="FooterChar">
    <w:name w:val="Footer Char"/>
    <w:basedOn w:val="DefaultParagraphFont"/>
    <w:link w:val="Footer"/>
    <w:uiPriority w:val="99"/>
    <w:rsid w:val="00495C0A"/>
  </w:style>
  <w:style w:type="character" w:styleId="PageNumber">
    <w:name w:val="page number"/>
    <w:basedOn w:val="DefaultParagraphFont"/>
    <w:uiPriority w:val="99"/>
    <w:semiHidden/>
    <w:unhideWhenUsed/>
    <w:rsid w:val="00495C0A"/>
  </w:style>
  <w:style w:type="character" w:styleId="CommentReference">
    <w:name w:val="annotation reference"/>
    <w:basedOn w:val="DefaultParagraphFont"/>
    <w:uiPriority w:val="99"/>
    <w:semiHidden/>
    <w:unhideWhenUsed/>
    <w:rsid w:val="001D7532"/>
    <w:rPr>
      <w:sz w:val="16"/>
      <w:szCs w:val="16"/>
    </w:rPr>
  </w:style>
  <w:style w:type="paragraph" w:styleId="CommentText">
    <w:name w:val="annotation text"/>
    <w:basedOn w:val="Normal"/>
    <w:link w:val="CommentTextChar"/>
    <w:uiPriority w:val="99"/>
    <w:semiHidden/>
    <w:unhideWhenUsed/>
    <w:rsid w:val="001D7532"/>
    <w:rPr>
      <w:sz w:val="20"/>
      <w:szCs w:val="20"/>
    </w:rPr>
  </w:style>
  <w:style w:type="character" w:customStyle="1" w:styleId="CommentTextChar">
    <w:name w:val="Comment Text Char"/>
    <w:basedOn w:val="DefaultParagraphFont"/>
    <w:link w:val="CommentText"/>
    <w:uiPriority w:val="99"/>
    <w:semiHidden/>
    <w:rsid w:val="001D7532"/>
    <w:rPr>
      <w:sz w:val="20"/>
      <w:szCs w:val="20"/>
    </w:rPr>
  </w:style>
  <w:style w:type="character" w:styleId="Hyperlink">
    <w:name w:val="Hyperlink"/>
    <w:basedOn w:val="DefaultParagraphFont"/>
    <w:uiPriority w:val="99"/>
    <w:unhideWhenUsed/>
    <w:rsid w:val="001D7532"/>
    <w:rPr>
      <w:color w:val="0000FF" w:themeColor="hyperlink"/>
      <w:u w:val="single"/>
    </w:rPr>
  </w:style>
  <w:style w:type="paragraph" w:styleId="Revision">
    <w:name w:val="Revision"/>
    <w:hidden/>
    <w:uiPriority w:val="99"/>
    <w:semiHidden/>
    <w:rsid w:val="00E93F83"/>
  </w:style>
  <w:style w:type="paragraph" w:styleId="CommentSubject">
    <w:name w:val="annotation subject"/>
    <w:basedOn w:val="CommentText"/>
    <w:next w:val="CommentText"/>
    <w:link w:val="CommentSubjectChar"/>
    <w:uiPriority w:val="99"/>
    <w:semiHidden/>
    <w:unhideWhenUsed/>
    <w:rsid w:val="000170C6"/>
    <w:rPr>
      <w:b/>
      <w:bCs/>
    </w:rPr>
  </w:style>
  <w:style w:type="character" w:customStyle="1" w:styleId="CommentSubjectChar">
    <w:name w:val="Comment Subject Char"/>
    <w:basedOn w:val="CommentTextChar"/>
    <w:link w:val="CommentSubject"/>
    <w:uiPriority w:val="99"/>
    <w:semiHidden/>
    <w:rsid w:val="00017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1629</TotalTime>
  <Pages>10</Pages>
  <Words>8298</Words>
  <Characters>47301</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55489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Franklin</dc:creator>
  <cp:keywords/>
  <dc:description/>
  <cp:lastModifiedBy>Steve Strain</cp:lastModifiedBy>
  <cp:revision>12</cp:revision>
  <dcterms:created xsi:type="dcterms:W3CDTF">2018-01-09T12:32:00Z</dcterms:created>
  <dcterms:modified xsi:type="dcterms:W3CDTF">2018-01-10T15:58:00Z</dcterms:modified>
</cp:coreProperties>
</file>